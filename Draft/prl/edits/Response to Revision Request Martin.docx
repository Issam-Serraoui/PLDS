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50F0A" w14:textId="77777777" w:rsidR="00CE2B2A" w:rsidRPr="006D1097" w:rsidRDefault="006D1097">
      <w:pPr>
        <w:rPr>
          <w:rFonts w:ascii="Times New Roman" w:hAnsi="Times New Roman" w:cs="Times New Roman"/>
        </w:rPr>
      </w:pPr>
      <w:r w:rsidRPr="006D1097">
        <w:rPr>
          <w:rFonts w:ascii="Times New Roman" w:hAnsi="Times New Roman" w:cs="Times New Roman"/>
        </w:rPr>
        <w:t>October 22, 2016</w:t>
      </w:r>
    </w:p>
    <w:p w14:paraId="12DEC7FB" w14:textId="77777777" w:rsidR="006D1097" w:rsidRDefault="006D1097">
      <w:pPr>
        <w:rPr>
          <w:rFonts w:ascii="Times New Roman" w:hAnsi="Times New Roman" w:cs="Times New Roman"/>
        </w:rPr>
      </w:pPr>
      <w:r w:rsidRPr="006D1097">
        <w:rPr>
          <w:rFonts w:ascii="Times New Roman" w:hAnsi="Times New Roman" w:cs="Times New Roman"/>
        </w:rPr>
        <w:t xml:space="preserve">Re: Resubmission of manuscript </w:t>
      </w:r>
      <w:r w:rsidRPr="006D1097">
        <w:rPr>
          <w:rFonts w:ascii="Times New Roman" w:hAnsi="Times New Roman" w:cs="Times New Roman"/>
          <w:i/>
        </w:rPr>
        <w:t>An M-Estimator for Reduced-Rank System Identification</w:t>
      </w:r>
      <w:r w:rsidRPr="006D1097">
        <w:rPr>
          <w:rFonts w:ascii="Times New Roman" w:hAnsi="Times New Roman" w:cs="Times New Roman"/>
        </w:rPr>
        <w:t>, PRLETTERS-D-16-00643</w:t>
      </w:r>
    </w:p>
    <w:p w14:paraId="07AA9764" w14:textId="77777777" w:rsidR="006D1097" w:rsidRDefault="006D1097">
      <w:pPr>
        <w:rPr>
          <w:rFonts w:ascii="Times New Roman" w:hAnsi="Times New Roman" w:cs="Times New Roman"/>
        </w:rPr>
      </w:pPr>
    </w:p>
    <w:p w14:paraId="367E9B70" w14:textId="77777777" w:rsidR="006D1097" w:rsidRDefault="006D1097">
      <w:pPr>
        <w:rPr>
          <w:rFonts w:ascii="Times New Roman" w:hAnsi="Times New Roman" w:cs="Times New Roman"/>
        </w:rPr>
      </w:pPr>
      <w:r>
        <w:rPr>
          <w:rFonts w:ascii="Times New Roman" w:hAnsi="Times New Roman" w:cs="Times New Roman"/>
        </w:rPr>
        <w:t>Dear Editors,</w:t>
      </w:r>
    </w:p>
    <w:p w14:paraId="321DF5CC" w14:textId="77777777" w:rsidR="006D1097" w:rsidRDefault="006D1097">
      <w:pPr>
        <w:rPr>
          <w:rFonts w:ascii="Times New Roman" w:hAnsi="Times New Roman" w:cs="Times New Roman"/>
        </w:rPr>
      </w:pPr>
      <w:r>
        <w:rPr>
          <w:rFonts w:ascii="Times New Roman" w:hAnsi="Times New Roman" w:cs="Times New Roman"/>
        </w:rPr>
        <w:t xml:space="preserve">Thank you for the opportunity to revise our manuscript, </w:t>
      </w:r>
      <w:r w:rsidRPr="006D1097">
        <w:rPr>
          <w:rFonts w:ascii="Times New Roman" w:hAnsi="Times New Roman" w:cs="Times New Roman"/>
          <w:i/>
        </w:rPr>
        <w:t>An M-Estimator for Red</w:t>
      </w:r>
      <w:r>
        <w:rPr>
          <w:rFonts w:ascii="Times New Roman" w:hAnsi="Times New Roman" w:cs="Times New Roman"/>
          <w:i/>
        </w:rPr>
        <w:t>uced-Rank System Identification</w:t>
      </w:r>
      <w:r>
        <w:rPr>
          <w:rFonts w:ascii="Times New Roman" w:hAnsi="Times New Roman" w:cs="Times New Roman"/>
        </w:rPr>
        <w:t>. We appreciate the careful review and constructive suggestions. It is our belief that the manuscript is substantially improved after making the suggested edits.</w:t>
      </w:r>
    </w:p>
    <w:p w14:paraId="426B7258" w14:textId="77777777" w:rsidR="006D1097" w:rsidRDefault="006D1097">
      <w:pPr>
        <w:rPr>
          <w:rFonts w:ascii="Times New Roman" w:hAnsi="Times New Roman" w:cs="Times New Roman"/>
        </w:rPr>
      </w:pPr>
      <w:r>
        <w:rPr>
          <w:rFonts w:ascii="Times New Roman" w:hAnsi="Times New Roman" w:cs="Times New Roman"/>
        </w:rPr>
        <w:t xml:space="preserve">Following this letter are the editor and reviewer comments with our responses in italics, including how and where the text was modified. The revision has been developed in consultation with all coauthors, and each author has given approval to the final form of this revision. The agreement form signed by each author remains valid. </w:t>
      </w:r>
    </w:p>
    <w:p w14:paraId="2F0E6EA4" w14:textId="77777777" w:rsidR="006D1097" w:rsidRDefault="006D1097">
      <w:pPr>
        <w:rPr>
          <w:rFonts w:ascii="Times New Roman" w:hAnsi="Times New Roman" w:cs="Times New Roman"/>
        </w:rPr>
      </w:pPr>
      <w:r>
        <w:rPr>
          <w:rFonts w:ascii="Times New Roman" w:hAnsi="Times New Roman" w:cs="Times New Roman"/>
        </w:rPr>
        <w:t>Thanks for your consideration</w:t>
      </w:r>
    </w:p>
    <w:p w14:paraId="57B746CB" w14:textId="77777777" w:rsidR="006D1097" w:rsidRDefault="006D1097">
      <w:pPr>
        <w:rPr>
          <w:rFonts w:ascii="Times New Roman" w:hAnsi="Times New Roman" w:cs="Times New Roman"/>
        </w:rPr>
      </w:pPr>
      <w:r>
        <w:rPr>
          <w:rFonts w:ascii="Times New Roman" w:hAnsi="Times New Roman" w:cs="Times New Roman"/>
        </w:rPr>
        <w:t>Sincerely,</w:t>
      </w:r>
    </w:p>
    <w:p w14:paraId="2D23C2F2" w14:textId="77777777" w:rsidR="006D1097" w:rsidRDefault="006D1097">
      <w:pPr>
        <w:rPr>
          <w:rFonts w:ascii="Times New Roman" w:hAnsi="Times New Roman" w:cs="Times New Roman"/>
        </w:rPr>
      </w:pPr>
      <w:r>
        <w:rPr>
          <w:rFonts w:ascii="Times New Roman" w:hAnsi="Times New Roman" w:cs="Times New Roman"/>
        </w:rPr>
        <w:t>Shaojie Chen, PhD</w:t>
      </w:r>
    </w:p>
    <w:p w14:paraId="4FFA98A7" w14:textId="77777777" w:rsidR="003C1772" w:rsidRDefault="003C1772">
      <w:pPr>
        <w:rPr>
          <w:rFonts w:ascii="Times New Roman" w:hAnsi="Times New Roman" w:cs="Times New Roman"/>
        </w:rPr>
      </w:pPr>
    </w:p>
    <w:p w14:paraId="5BBF173B" w14:textId="77777777" w:rsidR="003C1772" w:rsidRDefault="003C1772">
      <w:pPr>
        <w:rPr>
          <w:rFonts w:ascii="Times New Roman" w:hAnsi="Times New Roman" w:cs="Times New Roman"/>
        </w:rPr>
      </w:pPr>
    </w:p>
    <w:p w14:paraId="4CEB2719" w14:textId="77777777" w:rsidR="003C1772" w:rsidRDefault="003C1772">
      <w:pPr>
        <w:rPr>
          <w:rFonts w:ascii="Times New Roman" w:hAnsi="Times New Roman" w:cs="Times New Roman"/>
        </w:rPr>
      </w:pPr>
    </w:p>
    <w:p w14:paraId="7447BCCD" w14:textId="77777777" w:rsidR="003C1772" w:rsidRDefault="003C1772">
      <w:pPr>
        <w:rPr>
          <w:rFonts w:ascii="Times New Roman" w:hAnsi="Times New Roman" w:cs="Times New Roman"/>
        </w:rPr>
      </w:pPr>
    </w:p>
    <w:p w14:paraId="7F22F2B0" w14:textId="77777777" w:rsidR="003C1772" w:rsidRDefault="003C1772">
      <w:pPr>
        <w:rPr>
          <w:rFonts w:ascii="Times New Roman" w:hAnsi="Times New Roman" w:cs="Times New Roman"/>
        </w:rPr>
      </w:pPr>
    </w:p>
    <w:p w14:paraId="7AC551A1" w14:textId="77777777" w:rsidR="003C1772" w:rsidRDefault="003C1772">
      <w:pPr>
        <w:rPr>
          <w:rFonts w:ascii="Times New Roman" w:hAnsi="Times New Roman" w:cs="Times New Roman"/>
        </w:rPr>
      </w:pPr>
    </w:p>
    <w:p w14:paraId="7ED98BE4" w14:textId="77777777" w:rsidR="003C1772" w:rsidRDefault="003C1772">
      <w:pPr>
        <w:rPr>
          <w:rFonts w:ascii="Times New Roman" w:hAnsi="Times New Roman" w:cs="Times New Roman"/>
        </w:rPr>
      </w:pPr>
    </w:p>
    <w:p w14:paraId="7AD89426" w14:textId="77777777" w:rsidR="003C1772" w:rsidRDefault="003C1772">
      <w:pPr>
        <w:rPr>
          <w:rFonts w:ascii="Times New Roman" w:hAnsi="Times New Roman" w:cs="Times New Roman"/>
        </w:rPr>
      </w:pPr>
    </w:p>
    <w:p w14:paraId="61B86C6A" w14:textId="77777777" w:rsidR="003C1772" w:rsidRDefault="003C1772">
      <w:pPr>
        <w:rPr>
          <w:rFonts w:ascii="Times New Roman" w:hAnsi="Times New Roman" w:cs="Times New Roman"/>
        </w:rPr>
      </w:pPr>
    </w:p>
    <w:p w14:paraId="7B240D06" w14:textId="77777777" w:rsidR="003C1772" w:rsidRDefault="003C1772">
      <w:pPr>
        <w:rPr>
          <w:rFonts w:ascii="Times New Roman" w:hAnsi="Times New Roman" w:cs="Times New Roman"/>
        </w:rPr>
      </w:pPr>
    </w:p>
    <w:p w14:paraId="31149C50" w14:textId="77777777" w:rsidR="003C1772" w:rsidRDefault="003C1772">
      <w:pPr>
        <w:rPr>
          <w:rFonts w:ascii="Times New Roman" w:hAnsi="Times New Roman" w:cs="Times New Roman"/>
        </w:rPr>
      </w:pPr>
    </w:p>
    <w:p w14:paraId="7EBD69B9" w14:textId="77777777" w:rsidR="003C1772" w:rsidRDefault="003C1772">
      <w:pPr>
        <w:rPr>
          <w:rFonts w:ascii="Times New Roman" w:hAnsi="Times New Roman" w:cs="Times New Roman"/>
        </w:rPr>
      </w:pPr>
    </w:p>
    <w:p w14:paraId="438DD50B" w14:textId="77777777" w:rsidR="003C1772" w:rsidRDefault="003C1772">
      <w:pPr>
        <w:rPr>
          <w:rFonts w:ascii="Times New Roman" w:hAnsi="Times New Roman" w:cs="Times New Roman"/>
        </w:rPr>
      </w:pPr>
    </w:p>
    <w:p w14:paraId="3332E422" w14:textId="77777777" w:rsidR="003C1772" w:rsidRDefault="003C1772">
      <w:pPr>
        <w:rPr>
          <w:rFonts w:ascii="Times New Roman" w:hAnsi="Times New Roman" w:cs="Times New Roman"/>
        </w:rPr>
      </w:pPr>
    </w:p>
    <w:p w14:paraId="4266BDB9" w14:textId="77777777" w:rsidR="003C1772" w:rsidRDefault="003C1772">
      <w:pPr>
        <w:rPr>
          <w:rFonts w:ascii="Times New Roman" w:hAnsi="Times New Roman" w:cs="Times New Roman"/>
        </w:rPr>
      </w:pPr>
    </w:p>
    <w:p w14:paraId="7A894615" w14:textId="77777777" w:rsidR="003C1772" w:rsidRDefault="003C1772">
      <w:pPr>
        <w:rPr>
          <w:rFonts w:ascii="Times New Roman" w:hAnsi="Times New Roman" w:cs="Times New Roman"/>
        </w:rPr>
      </w:pPr>
    </w:p>
    <w:p w14:paraId="7F5298B3" w14:textId="77777777" w:rsidR="003C1772" w:rsidRDefault="003C1772">
      <w:pPr>
        <w:rPr>
          <w:rFonts w:ascii="Times New Roman" w:hAnsi="Times New Roman" w:cs="Times New Roman"/>
        </w:rPr>
      </w:pPr>
    </w:p>
    <w:p w14:paraId="1EB8FBA6" w14:textId="77777777"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lastRenderedPageBreak/>
        <w:t>Editor:</w:t>
      </w:r>
    </w:p>
    <w:p w14:paraId="399AC315" w14:textId="77777777" w:rsidR="003C1772" w:rsidRPr="003C1772" w:rsidRDefault="003C1772" w:rsidP="003C1772">
      <w:pPr>
        <w:rPr>
          <w:rFonts w:ascii="Times New Roman" w:hAnsi="Times New Roman" w:cs="Times New Roman"/>
        </w:rPr>
      </w:pPr>
      <w:r w:rsidRPr="003C1772">
        <w:rPr>
          <w:rFonts w:ascii="Times New Roman" w:hAnsi="Times New Roman" w:cs="Times New Roman"/>
        </w:rPr>
        <w:t>In this paper, the authors have proposed a method to address the problems of fitting statistical models to high-dimensional data. The paper was reviewed by two independent experts in this field. The reviewers have raised some concerns about the method, symbols and lack of comparisons. So, I would suggest the authors to prepare a revision by thoroughly addressing the comments of the two reviewers.</w:t>
      </w:r>
    </w:p>
    <w:p w14:paraId="013AC3D1" w14:textId="77777777"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#1: </w:t>
      </w:r>
    </w:p>
    <w:p w14:paraId="4676CB78" w14:textId="77777777" w:rsidR="003C1772" w:rsidRPr="003C1772" w:rsidRDefault="003C1772" w:rsidP="003C1772">
      <w:pPr>
        <w:rPr>
          <w:rFonts w:ascii="Times New Roman" w:hAnsi="Times New Roman" w:cs="Times New Roman"/>
        </w:rPr>
      </w:pPr>
      <w:r w:rsidRPr="003C1772">
        <w:rPr>
          <w:rFonts w:ascii="Times New Roman" w:hAnsi="Times New Roman" w:cs="Times New Roman"/>
        </w:rPr>
        <w:t>The authors describe an algorithm for efficient estimation of parameters of linear dynamical systems from high dimensional dataset. The algorithm is a variation of the standard Expectation Maximization algorithm; the performance has been evaluated on the basis of a simulation; an example of application on fMRI data has been also presented.</w:t>
      </w:r>
    </w:p>
    <w:p w14:paraId="56688A51" w14:textId="77777777"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The topic falls within the scope of the journal, English is sufficiently clear, although it might preferable a revision by an English native speaker.</w:t>
      </w:r>
    </w:p>
    <w:p w14:paraId="038F34EC" w14:textId="77777777" w:rsidR="000109BA" w:rsidRPr="00CD79DC" w:rsidRDefault="000109BA" w:rsidP="003C1772">
      <w:pPr>
        <w:rPr>
          <w:rFonts w:ascii="Times New Roman" w:hAnsi="Times New Roman" w:cs="Times New Roman"/>
          <w:i/>
        </w:rPr>
      </w:pPr>
      <w:r w:rsidRPr="00CD79DC">
        <w:rPr>
          <w:rFonts w:ascii="Times New Roman" w:hAnsi="Times New Roman" w:cs="Times New Roman"/>
          <w:i/>
        </w:rPr>
        <w:t xml:space="preserve">We have asked two </w:t>
      </w:r>
      <w:r w:rsidR="00D61EED" w:rsidRPr="00CD79DC">
        <w:rPr>
          <w:rFonts w:ascii="Times New Roman" w:hAnsi="Times New Roman" w:cs="Times New Roman"/>
          <w:i/>
        </w:rPr>
        <w:t xml:space="preserve">more </w:t>
      </w:r>
      <w:r w:rsidRPr="00CD79DC">
        <w:rPr>
          <w:rFonts w:ascii="Times New Roman" w:hAnsi="Times New Roman" w:cs="Times New Roman"/>
          <w:i/>
        </w:rPr>
        <w:t xml:space="preserve">native speakers to revise the </w:t>
      </w:r>
      <w:del w:id="0" w:author="Martin Lindquist" w:date="2016-10-28T15:10:00Z">
        <w:r w:rsidRPr="00CD79DC" w:rsidDel="006D713E">
          <w:rPr>
            <w:rFonts w:ascii="Times New Roman" w:hAnsi="Times New Roman" w:cs="Times New Roman"/>
            <w:i/>
          </w:rPr>
          <w:delText xml:space="preserve">whole </w:delText>
        </w:r>
      </w:del>
      <w:r w:rsidRPr="00CD79DC">
        <w:rPr>
          <w:rFonts w:ascii="Times New Roman" w:hAnsi="Times New Roman" w:cs="Times New Roman"/>
          <w:i/>
        </w:rPr>
        <w:t>article and polish</w:t>
      </w:r>
      <w:del w:id="1" w:author="Martin Lindquist" w:date="2016-10-28T15:10:00Z">
        <w:r w:rsidRPr="00CD79DC" w:rsidDel="006D713E">
          <w:rPr>
            <w:rFonts w:ascii="Times New Roman" w:hAnsi="Times New Roman" w:cs="Times New Roman"/>
            <w:i/>
          </w:rPr>
          <w:delText>ed</w:delText>
        </w:r>
      </w:del>
      <w:r w:rsidRPr="00CD79DC">
        <w:rPr>
          <w:rFonts w:ascii="Times New Roman" w:hAnsi="Times New Roman" w:cs="Times New Roman"/>
          <w:i/>
        </w:rPr>
        <w:t xml:space="preserve"> the English. </w:t>
      </w:r>
    </w:p>
    <w:p w14:paraId="27EE0000" w14:textId="77777777"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to me why the authors have emphasized the 'M-estimator' property, they could have used 'Maximum Likelihood' equally well. (</w:t>
      </w:r>
      <w:r w:rsidR="00A146DC" w:rsidRPr="003C1772">
        <w:rPr>
          <w:rFonts w:ascii="Times New Roman" w:hAnsi="Times New Roman" w:cs="Times New Roman"/>
        </w:rPr>
        <w:t>See</w:t>
      </w:r>
      <w:r w:rsidRPr="003C1772">
        <w:rPr>
          <w:rFonts w:ascii="Times New Roman" w:hAnsi="Times New Roman" w:cs="Times New Roman"/>
        </w:rPr>
        <w:t xml:space="preserve"> for example </w:t>
      </w:r>
      <w:r w:rsidR="00A146DC" w:rsidRPr="003C1772">
        <w:rPr>
          <w:rFonts w:ascii="Times New Roman" w:hAnsi="Times New Roman" w:cs="Times New Roman"/>
        </w:rPr>
        <w:t>Wikipedia</w:t>
      </w:r>
      <w:r w:rsidRPr="003C1772">
        <w:rPr>
          <w:rFonts w:ascii="Times New Roman" w:hAnsi="Times New Roman" w:cs="Times New Roman"/>
        </w:rPr>
        <w:t xml:space="preserve"> M-estimator)</w:t>
      </w:r>
    </w:p>
    <w:p w14:paraId="7082D7AA" w14:textId="77777777" w:rsidR="00055EEF" w:rsidRPr="00D079E5" w:rsidRDefault="00055EEF" w:rsidP="003C1772">
      <w:pPr>
        <w:rPr>
          <w:rFonts w:ascii="Times New Roman" w:hAnsi="Times New Roman" w:cs="Times New Roman"/>
          <w:i/>
        </w:rPr>
      </w:pPr>
      <w:del w:id="2" w:author="Brian Caffo" w:date="2016-10-26T15:13:00Z">
        <w:r w:rsidRPr="00D079E5" w:rsidDel="00DC4DC6">
          <w:rPr>
            <w:rFonts w:ascii="Times New Roman" w:hAnsi="Times New Roman" w:cs="Times New Roman"/>
            <w:i/>
          </w:rPr>
          <w:delText xml:space="preserve">Great </w:delText>
        </w:r>
      </w:del>
      <w:ins w:id="3" w:author="Brian Caffo" w:date="2016-10-26T15:13:00Z">
        <w:r w:rsidR="00DC4DC6">
          <w:rPr>
            <w:rFonts w:ascii="Times New Roman" w:hAnsi="Times New Roman" w:cs="Times New Roman"/>
            <w:i/>
          </w:rPr>
          <w:t>Thank you for this interesting</w:t>
        </w:r>
        <w:r w:rsidR="00DC4DC6" w:rsidRPr="00D079E5">
          <w:rPr>
            <w:rFonts w:ascii="Times New Roman" w:hAnsi="Times New Roman" w:cs="Times New Roman"/>
            <w:i/>
          </w:rPr>
          <w:t xml:space="preserve"> </w:t>
        </w:r>
      </w:ins>
      <w:r w:rsidRPr="00D079E5">
        <w:rPr>
          <w:rFonts w:ascii="Times New Roman" w:hAnsi="Times New Roman" w:cs="Times New Roman"/>
          <w:i/>
        </w:rPr>
        <w:t>comment</w:t>
      </w:r>
      <w:del w:id="4" w:author="Brian Caffo" w:date="2016-10-26T15:13:00Z">
        <w:r w:rsidRPr="00D079E5" w:rsidDel="00DC4DC6">
          <w:rPr>
            <w:rFonts w:ascii="Times New Roman" w:hAnsi="Times New Roman" w:cs="Times New Roman"/>
            <w:i/>
          </w:rPr>
          <w:delText xml:space="preserve"> –</w:delText>
        </w:r>
      </w:del>
      <w:ins w:id="5" w:author="Brian Caffo" w:date="2016-10-26T15:13:00Z">
        <w:r w:rsidR="00DC4DC6">
          <w:rPr>
            <w:rFonts w:ascii="Times New Roman" w:hAnsi="Times New Roman" w:cs="Times New Roman"/>
            <w:i/>
          </w:rPr>
          <w:t>. The M-estimator notation</w:t>
        </w:r>
      </w:ins>
      <w:r w:rsidRPr="00D079E5">
        <w:rPr>
          <w:rFonts w:ascii="Times New Roman" w:hAnsi="Times New Roman" w:cs="Times New Roman"/>
          <w:i/>
        </w:rPr>
        <w:t xml:space="preserve"> </w:t>
      </w:r>
      <w:del w:id="6" w:author="Brian Caffo" w:date="2016-10-26T15:13:00Z">
        <w:r w:rsidRPr="00D079E5" w:rsidDel="00DC4DC6">
          <w:rPr>
            <w:rFonts w:ascii="Times New Roman" w:hAnsi="Times New Roman" w:cs="Times New Roman"/>
            <w:i/>
          </w:rPr>
          <w:delText xml:space="preserve">it </w:delText>
        </w:r>
      </w:del>
      <w:r w:rsidRPr="00D079E5">
        <w:rPr>
          <w:rFonts w:ascii="Times New Roman" w:hAnsi="Times New Roman" w:cs="Times New Roman"/>
          <w:i/>
        </w:rPr>
        <w:t xml:space="preserve">captures a discussion we </w:t>
      </w:r>
      <w:ins w:id="7" w:author="Brian Caffo" w:date="2016-10-26T15:13:00Z">
        <w:r w:rsidR="00DC4DC6">
          <w:rPr>
            <w:rFonts w:ascii="Times New Roman" w:hAnsi="Times New Roman" w:cs="Times New Roman"/>
            <w:i/>
          </w:rPr>
          <w:t xml:space="preserve">have </w:t>
        </w:r>
      </w:ins>
      <w:r w:rsidRPr="00D079E5">
        <w:rPr>
          <w:rFonts w:ascii="Times New Roman" w:hAnsi="Times New Roman" w:cs="Times New Roman"/>
          <w:i/>
        </w:rPr>
        <w:t xml:space="preserve">had </w:t>
      </w:r>
      <w:del w:id="8" w:author="Brian Caffo" w:date="2016-10-26T15:13:00Z">
        <w:r w:rsidRPr="00D079E5" w:rsidDel="00DC4DC6">
          <w:rPr>
            <w:rFonts w:ascii="Times New Roman" w:hAnsi="Times New Roman" w:cs="Times New Roman"/>
            <w:i/>
          </w:rPr>
          <w:delText xml:space="preserve">for </w:delText>
        </w:r>
      </w:del>
      <w:ins w:id="9" w:author="Brian Caffo" w:date="2016-10-26T15:13:00Z">
        <w:r w:rsidR="00DC4DC6">
          <w:rPr>
            <w:rFonts w:ascii="Times New Roman" w:hAnsi="Times New Roman" w:cs="Times New Roman"/>
            <w:i/>
          </w:rPr>
          <w:t>over</w:t>
        </w:r>
        <w:r w:rsidR="00DC4DC6" w:rsidRPr="00D079E5">
          <w:rPr>
            <w:rFonts w:ascii="Times New Roman" w:hAnsi="Times New Roman" w:cs="Times New Roman"/>
            <w:i/>
          </w:rPr>
          <w:t xml:space="preserve"> </w:t>
        </w:r>
      </w:ins>
      <w:r w:rsidRPr="00D079E5">
        <w:rPr>
          <w:rFonts w:ascii="Times New Roman" w:hAnsi="Times New Roman" w:cs="Times New Roman"/>
          <w:i/>
        </w:rPr>
        <w:t xml:space="preserve">a long </w:t>
      </w:r>
      <w:ins w:id="10" w:author="Martin Lindquist" w:date="2016-10-28T15:10:00Z">
        <w:r w:rsidR="006D713E">
          <w:rPr>
            <w:rFonts w:ascii="Times New Roman" w:hAnsi="Times New Roman" w:cs="Times New Roman"/>
            <w:i/>
          </w:rPr>
          <w:t xml:space="preserve">period of </w:t>
        </w:r>
      </w:ins>
      <w:r w:rsidRPr="00D079E5">
        <w:rPr>
          <w:rFonts w:ascii="Times New Roman" w:hAnsi="Times New Roman" w:cs="Times New Roman"/>
          <w:i/>
        </w:rPr>
        <w:t xml:space="preserve">time </w:t>
      </w:r>
      <w:del w:id="11" w:author="Brian Caffo" w:date="2016-10-26T15:13:00Z">
        <w:r w:rsidRPr="00D079E5" w:rsidDel="00DC4DC6">
          <w:rPr>
            <w:rFonts w:ascii="Times New Roman" w:hAnsi="Times New Roman" w:cs="Times New Roman"/>
            <w:i/>
          </w:rPr>
          <w:delText xml:space="preserve">before </w:delText>
        </w:r>
      </w:del>
      <w:ins w:id="12" w:author="Brian Caffo" w:date="2016-10-26T15:13:00Z">
        <w:r w:rsidR="00DC4DC6">
          <w:rPr>
            <w:rFonts w:ascii="Times New Roman" w:hAnsi="Times New Roman" w:cs="Times New Roman"/>
            <w:i/>
          </w:rPr>
          <w:t>prior to</w:t>
        </w:r>
        <w:r w:rsidR="00DC4DC6" w:rsidRPr="00D079E5">
          <w:rPr>
            <w:rFonts w:ascii="Times New Roman" w:hAnsi="Times New Roman" w:cs="Times New Roman"/>
            <w:i/>
          </w:rPr>
          <w:t xml:space="preserve"> </w:t>
        </w:r>
      </w:ins>
      <w:r w:rsidRPr="00D079E5">
        <w:rPr>
          <w:rFonts w:ascii="Times New Roman" w:hAnsi="Times New Roman" w:cs="Times New Roman"/>
          <w:i/>
        </w:rPr>
        <w:t xml:space="preserve">submission. </w:t>
      </w:r>
      <w:r w:rsidR="00223D80" w:rsidRPr="00D079E5">
        <w:rPr>
          <w:rFonts w:ascii="Times New Roman" w:hAnsi="Times New Roman" w:cs="Times New Roman"/>
          <w:i/>
        </w:rPr>
        <w:t xml:space="preserve">The original name </w:t>
      </w:r>
      <w:del w:id="13" w:author="Brian Caffo" w:date="2016-10-26T15:13:00Z">
        <w:r w:rsidR="00223D80" w:rsidRPr="00D079E5" w:rsidDel="00DC4DC6">
          <w:rPr>
            <w:rFonts w:ascii="Times New Roman" w:hAnsi="Times New Roman" w:cs="Times New Roman"/>
            <w:i/>
          </w:rPr>
          <w:delText xml:space="preserve">we had </w:delText>
        </w:r>
      </w:del>
      <w:r w:rsidR="00223D80" w:rsidRPr="00D079E5">
        <w:rPr>
          <w:rFonts w:ascii="Times New Roman" w:hAnsi="Times New Roman" w:cs="Times New Roman"/>
          <w:i/>
        </w:rPr>
        <w:t xml:space="preserve">for the model </w:t>
      </w:r>
      <w:ins w:id="14" w:author="Martin Lindquist" w:date="2016-10-28T15:11:00Z">
        <w:r w:rsidR="006D713E">
          <w:rPr>
            <w:rFonts w:ascii="Times New Roman" w:hAnsi="Times New Roman" w:cs="Times New Roman"/>
            <w:i/>
          </w:rPr>
          <w:t xml:space="preserve">actually </w:t>
        </w:r>
      </w:ins>
      <w:del w:id="15" w:author="Brian Caffo" w:date="2016-10-26T15:13:00Z">
        <w:r w:rsidR="00223D80" w:rsidRPr="00D079E5" w:rsidDel="00DC4DC6">
          <w:rPr>
            <w:rFonts w:ascii="Times New Roman" w:hAnsi="Times New Roman" w:cs="Times New Roman"/>
            <w:i/>
          </w:rPr>
          <w:delText xml:space="preserve">is </w:delText>
        </w:r>
      </w:del>
      <w:ins w:id="16" w:author="Brian Caffo" w:date="2016-10-26T15:13:00Z">
        <w:del w:id="17" w:author="Martin Lindquist" w:date="2016-10-28T15:11:00Z">
          <w:r w:rsidR="00DC4DC6" w:rsidDel="006D713E">
            <w:rPr>
              <w:rFonts w:ascii="Times New Roman" w:hAnsi="Times New Roman" w:cs="Times New Roman"/>
              <w:i/>
            </w:rPr>
            <w:delText>wa</w:delText>
          </w:r>
          <w:r w:rsidR="00DC4DC6" w:rsidRPr="00D079E5" w:rsidDel="006D713E">
            <w:rPr>
              <w:rFonts w:ascii="Times New Roman" w:hAnsi="Times New Roman" w:cs="Times New Roman"/>
              <w:i/>
            </w:rPr>
            <w:delText xml:space="preserve">s </w:delText>
          </w:r>
        </w:del>
      </w:ins>
      <w:del w:id="18" w:author="Martin Lindquist" w:date="2016-10-28T15:11:00Z">
        <w:r w:rsidR="00223D80" w:rsidRPr="00D079E5" w:rsidDel="006D713E">
          <w:rPr>
            <w:rFonts w:ascii="Times New Roman" w:hAnsi="Times New Roman" w:cs="Times New Roman"/>
            <w:i/>
          </w:rPr>
          <w:delText>exactly</w:delText>
        </w:r>
      </w:del>
      <w:ins w:id="19" w:author="Martin Lindquist" w:date="2016-10-28T15:11:00Z">
        <w:r w:rsidR="006D713E">
          <w:rPr>
            <w:rFonts w:ascii="Times New Roman" w:hAnsi="Times New Roman" w:cs="Times New Roman"/>
            <w:i/>
          </w:rPr>
          <w:t>used</w:t>
        </w:r>
      </w:ins>
      <w:r w:rsidR="00223D80" w:rsidRPr="00D079E5">
        <w:rPr>
          <w:rFonts w:ascii="Times New Roman" w:hAnsi="Times New Roman" w:cs="Times New Roman"/>
          <w:i/>
        </w:rPr>
        <w:t xml:space="preserve"> “maximum likelihood” </w:t>
      </w:r>
      <w:del w:id="20" w:author="Martin Lindquist" w:date="2016-10-28T15:11:00Z">
        <w:r w:rsidR="00223D80" w:rsidRPr="00D079E5" w:rsidDel="006D713E">
          <w:rPr>
            <w:rFonts w:ascii="Times New Roman" w:hAnsi="Times New Roman" w:cs="Times New Roman"/>
            <w:i/>
          </w:rPr>
          <w:delText>based</w:delText>
        </w:r>
      </w:del>
      <w:ins w:id="21" w:author="Martin Lindquist" w:date="2016-10-28T15:11:00Z">
        <w:r w:rsidR="006D713E">
          <w:rPr>
            <w:rFonts w:ascii="Times New Roman" w:hAnsi="Times New Roman" w:cs="Times New Roman"/>
            <w:i/>
          </w:rPr>
          <w:t>instead</w:t>
        </w:r>
      </w:ins>
      <w:r w:rsidR="00223D80" w:rsidRPr="00D079E5">
        <w:rPr>
          <w:rFonts w:ascii="Times New Roman" w:hAnsi="Times New Roman" w:cs="Times New Roman"/>
          <w:i/>
        </w:rPr>
        <w:t>. The motivation for the change to ‘M-esti</w:t>
      </w:r>
      <w:r w:rsidR="00D079E5" w:rsidRPr="00D079E5">
        <w:rPr>
          <w:rFonts w:ascii="Times New Roman" w:hAnsi="Times New Roman" w:cs="Times New Roman"/>
          <w:i/>
        </w:rPr>
        <w:t>mator’ is that when we introduce</w:t>
      </w:r>
      <w:ins w:id="22" w:author="Martin Lindquist" w:date="2016-10-28T15:12:00Z">
        <w:r w:rsidR="006D713E">
          <w:rPr>
            <w:rFonts w:ascii="Times New Roman" w:hAnsi="Times New Roman" w:cs="Times New Roman"/>
            <w:i/>
          </w:rPr>
          <w:t>d</w:t>
        </w:r>
      </w:ins>
      <w:r w:rsidR="00D079E5" w:rsidRPr="00D079E5">
        <w:rPr>
          <w:rFonts w:ascii="Times New Roman" w:hAnsi="Times New Roman" w:cs="Times New Roman"/>
          <w:i/>
        </w:rPr>
        <w:t xml:space="preserve"> the penalty term to the log-likelihood, the new objective function </w:t>
      </w:r>
      <w:del w:id="23" w:author="Martin Lindquist" w:date="2016-10-28T15:12:00Z">
        <w:r w:rsidR="00D079E5" w:rsidRPr="00D079E5" w:rsidDel="006D713E">
          <w:rPr>
            <w:rFonts w:ascii="Times New Roman" w:hAnsi="Times New Roman" w:cs="Times New Roman"/>
            <w:i/>
          </w:rPr>
          <w:delText xml:space="preserve">is </w:delText>
        </w:r>
      </w:del>
      <w:ins w:id="24" w:author="Martin Lindquist" w:date="2016-10-28T15:12:00Z">
        <w:r w:rsidR="006D713E">
          <w:rPr>
            <w:rFonts w:ascii="Times New Roman" w:hAnsi="Times New Roman" w:cs="Times New Roman"/>
            <w:i/>
          </w:rPr>
          <w:t>wa</w:t>
        </w:r>
        <w:r w:rsidR="006D713E" w:rsidRPr="00D079E5">
          <w:rPr>
            <w:rFonts w:ascii="Times New Roman" w:hAnsi="Times New Roman" w:cs="Times New Roman"/>
            <w:i/>
          </w:rPr>
          <w:t xml:space="preserve">s </w:t>
        </w:r>
      </w:ins>
      <w:r w:rsidR="00D079E5" w:rsidRPr="00D079E5">
        <w:rPr>
          <w:rFonts w:ascii="Times New Roman" w:hAnsi="Times New Roman" w:cs="Times New Roman"/>
          <w:i/>
        </w:rPr>
        <w:t>not the original log-likelihood</w:t>
      </w:r>
      <w:del w:id="25" w:author="Brian Caffo" w:date="2016-10-26T15:14:00Z">
        <w:r w:rsidR="00D079E5" w:rsidRPr="00D079E5" w:rsidDel="00DC4DC6">
          <w:rPr>
            <w:rFonts w:ascii="Times New Roman" w:hAnsi="Times New Roman" w:cs="Times New Roman"/>
            <w:i/>
          </w:rPr>
          <w:delText xml:space="preserve"> any more</w:delText>
        </w:r>
      </w:del>
      <w:r w:rsidR="00D079E5" w:rsidRPr="00D079E5">
        <w:rPr>
          <w:rFonts w:ascii="Times New Roman" w:hAnsi="Times New Roman" w:cs="Times New Roman"/>
          <w:i/>
        </w:rPr>
        <w:t>.</w:t>
      </w:r>
      <w:ins w:id="26" w:author="Brian Caffo" w:date="2016-10-26T15:16:00Z">
        <w:r w:rsidR="00DC4DC6">
          <w:rPr>
            <w:rFonts w:ascii="Times New Roman" w:hAnsi="Times New Roman" w:cs="Times New Roman"/>
            <w:i/>
          </w:rPr>
          <w:t xml:space="preserve"> The log-likelihood is related to a posterior with a particular prior. However, we found that connection not worth</w:t>
        </w:r>
      </w:ins>
      <w:ins w:id="27" w:author="Martin Lindquist" w:date="2016-10-28T15:12:00Z">
        <w:r w:rsidR="006D713E">
          <w:rPr>
            <w:rFonts w:ascii="Times New Roman" w:hAnsi="Times New Roman" w:cs="Times New Roman"/>
            <w:i/>
          </w:rPr>
          <w:t xml:space="preserve"> </w:t>
        </w:r>
      </w:ins>
      <w:ins w:id="28" w:author="Brian Caffo" w:date="2016-10-26T15:16:00Z">
        <w:del w:id="29" w:author="Martin Lindquist" w:date="2016-10-28T15:12:00Z">
          <w:r w:rsidR="00DC4DC6" w:rsidDel="006D713E">
            <w:rPr>
              <w:rFonts w:ascii="Times New Roman" w:hAnsi="Times New Roman" w:cs="Times New Roman"/>
              <w:i/>
            </w:rPr>
            <w:delText xml:space="preserve"> the </w:delText>
          </w:r>
        </w:del>
        <w:r w:rsidR="00DC4DC6">
          <w:rPr>
            <w:rFonts w:ascii="Times New Roman" w:hAnsi="Times New Roman" w:cs="Times New Roman"/>
            <w:i/>
          </w:rPr>
          <w:t>discussi</w:t>
        </w:r>
        <w:del w:id="30" w:author="Martin Lindquist" w:date="2016-10-28T15:12:00Z">
          <w:r w:rsidR="00DC4DC6" w:rsidDel="006D713E">
            <w:rPr>
              <w:rFonts w:ascii="Times New Roman" w:hAnsi="Times New Roman" w:cs="Times New Roman"/>
              <w:i/>
            </w:rPr>
            <w:delText>on</w:delText>
          </w:r>
        </w:del>
      </w:ins>
      <w:ins w:id="31" w:author="Martin Lindquist" w:date="2016-10-28T15:12:00Z">
        <w:r w:rsidR="006D713E">
          <w:rPr>
            <w:rFonts w:ascii="Times New Roman" w:hAnsi="Times New Roman" w:cs="Times New Roman"/>
            <w:i/>
          </w:rPr>
          <w:t>ng further</w:t>
        </w:r>
      </w:ins>
      <w:ins w:id="32" w:author="Brian Caffo" w:date="2016-10-26T15:16:00Z">
        <w:r w:rsidR="00DC4DC6">
          <w:rPr>
            <w:rFonts w:ascii="Times New Roman" w:hAnsi="Times New Roman" w:cs="Times New Roman"/>
            <w:i/>
          </w:rPr>
          <w:t xml:space="preserve"> as the connection with Bayesian inference is formal only</w:t>
        </w:r>
      </w:ins>
      <w:r w:rsidR="00D079E5" w:rsidRPr="00D079E5">
        <w:rPr>
          <w:rFonts w:ascii="Times New Roman" w:hAnsi="Times New Roman" w:cs="Times New Roman"/>
          <w:i/>
        </w:rPr>
        <w:t xml:space="preserve"> </w:t>
      </w:r>
      <w:del w:id="33" w:author="Brian Caffo" w:date="2016-10-26T15:15:00Z">
        <w:r w:rsidR="00D079E5" w:rsidRPr="00D079E5" w:rsidDel="00DC4DC6">
          <w:rPr>
            <w:rFonts w:ascii="Times New Roman" w:hAnsi="Times New Roman" w:cs="Times New Roman"/>
            <w:i/>
          </w:rPr>
          <w:delText xml:space="preserve">The downside of the ‘M-estimator’ name is that it is not as clear and straightforward as the ‘maximum likelihood’ one. </w:delText>
        </w:r>
      </w:del>
    </w:p>
    <w:p w14:paraId="66988287" w14:textId="77777777"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 xml:space="preserve">Introduction: second paragraph: it is said that high dimensional time series </w:t>
      </w:r>
      <w:r w:rsidR="00FF001B" w:rsidRPr="003C1772">
        <w:rPr>
          <w:rFonts w:ascii="Times New Roman" w:hAnsi="Times New Roman" w:cs="Times New Roman"/>
        </w:rPr>
        <w:t>have</w:t>
      </w:r>
      <m:oMath>
        <m:r>
          <w:rPr>
            <w:rFonts w:ascii="Cambria Math" w:hAnsi="Cambria Math" w:cs="Times New Roman"/>
          </w:rPr>
          <m:t xml:space="preserve"> p&gt; 10,000</m:t>
        </m:r>
      </m:oMath>
      <w:r w:rsidRPr="003C1772">
        <w:rPr>
          <w:rFonts w:ascii="Times New Roman" w:hAnsi="Times New Roman" w:cs="Times New Roman"/>
        </w:rPr>
        <w:t xml:space="preserve">: what </w:t>
      </w:r>
      <w:r w:rsidR="00FF001B" w:rsidRPr="003C1772">
        <w:rPr>
          <w:rFonts w:ascii="Times New Roman" w:hAnsi="Times New Roman" w:cs="Times New Roman"/>
        </w:rPr>
        <w:t>is</w:t>
      </w:r>
      <m:oMath>
        <m:r>
          <w:rPr>
            <w:rFonts w:ascii="Cambria Math" w:hAnsi="Cambria Math" w:cs="Times New Roman"/>
          </w:rPr>
          <m:t xml:space="preserve"> p</m:t>
        </m:r>
      </m:oMath>
      <w:r w:rsidRPr="003C1772">
        <w:rPr>
          <w:rFonts w:ascii="Times New Roman" w:hAnsi="Times New Roman" w:cs="Times New Roman"/>
        </w:rPr>
        <w:t>? Please define each quantity before its use.</w:t>
      </w:r>
    </w:p>
    <w:p w14:paraId="03D452EF" w14:textId="77777777" w:rsidR="00FF001B" w:rsidRPr="00CD79DC" w:rsidRDefault="00FF001B" w:rsidP="003C1772">
      <w:pPr>
        <w:rPr>
          <w:rFonts w:ascii="Times New Roman" w:hAnsi="Times New Roman" w:cs="Times New Roman"/>
          <w:i/>
        </w:rPr>
      </w:pPr>
      <w:r w:rsidRPr="00CD79DC">
        <w:rPr>
          <w:rFonts w:ascii="Times New Roman" w:hAnsi="Times New Roman" w:cs="Times New Roman"/>
          <w:i/>
        </w:rPr>
        <w:t xml:space="preserve">Thanks for the observation. Here </w:t>
      </w:r>
      <m:oMath>
        <m:r>
          <w:rPr>
            <w:rFonts w:ascii="Cambria Math" w:hAnsi="Cambria Math" w:cs="Times New Roman"/>
          </w:rPr>
          <m:t>p</m:t>
        </m:r>
      </m:oMath>
      <w:r w:rsidRPr="00CD79DC">
        <w:rPr>
          <w:rFonts w:ascii="Times New Roman" w:hAnsi="Times New Roman" w:cs="Times New Roman"/>
          <w:i/>
        </w:rPr>
        <w:t xml:space="preserve"> </w:t>
      </w:r>
      <w:del w:id="34" w:author="Martin Lindquist" w:date="2016-10-28T15:13:00Z">
        <w:r w:rsidRPr="00CD79DC" w:rsidDel="006D713E">
          <w:rPr>
            <w:rFonts w:ascii="Times New Roman" w:hAnsi="Times New Roman" w:cs="Times New Roman"/>
            <w:i/>
          </w:rPr>
          <w:delText xml:space="preserve">is </w:delText>
        </w:r>
      </w:del>
      <w:r w:rsidRPr="00CD79DC">
        <w:rPr>
          <w:rFonts w:ascii="Times New Roman" w:hAnsi="Times New Roman" w:cs="Times New Roman"/>
          <w:i/>
        </w:rPr>
        <w:t>refer</w:t>
      </w:r>
      <w:del w:id="35" w:author="Martin Lindquist" w:date="2016-10-28T15:13:00Z">
        <w:r w:rsidRPr="00CD79DC" w:rsidDel="006D713E">
          <w:rPr>
            <w:rFonts w:ascii="Times New Roman" w:hAnsi="Times New Roman" w:cs="Times New Roman"/>
            <w:i/>
          </w:rPr>
          <w:delText>ring</w:delText>
        </w:r>
      </w:del>
      <w:ins w:id="36" w:author="Martin Lindquist" w:date="2016-10-28T15:13:00Z">
        <w:r w:rsidR="006D713E">
          <w:rPr>
            <w:rFonts w:ascii="Times New Roman" w:hAnsi="Times New Roman" w:cs="Times New Roman"/>
            <w:i/>
          </w:rPr>
          <w:t>s</w:t>
        </w:r>
      </w:ins>
      <w:r w:rsidRPr="00CD79DC">
        <w:rPr>
          <w:rFonts w:ascii="Times New Roman" w:hAnsi="Times New Roman" w:cs="Times New Roman"/>
          <w:i/>
        </w:rPr>
        <w:t xml:space="preserve"> to the dimension of the high-dimensional time series.</w:t>
      </w:r>
      <w:del w:id="37" w:author="Brian Caffo" w:date="2016-10-26T15:17:00Z">
        <w:r w:rsidRPr="00CD79DC" w:rsidDel="00024522">
          <w:rPr>
            <w:rFonts w:ascii="Times New Roman" w:hAnsi="Times New Roman" w:cs="Times New Roman"/>
            <w:i/>
          </w:rPr>
          <w:delText xml:space="preserve"> It should be defined before use.</w:delText>
        </w:r>
      </w:del>
      <w:r w:rsidRPr="00CD79DC">
        <w:rPr>
          <w:rFonts w:ascii="Times New Roman" w:hAnsi="Times New Roman" w:cs="Times New Roman"/>
          <w:i/>
        </w:rPr>
        <w:t xml:space="preserve"> We have rewritten </w:t>
      </w:r>
      <w:del w:id="38" w:author="Brian Caffo" w:date="2016-10-26T15:17:00Z">
        <w:r w:rsidRPr="00CD79DC" w:rsidDel="00024522">
          <w:rPr>
            <w:rFonts w:ascii="Times New Roman" w:hAnsi="Times New Roman" w:cs="Times New Roman"/>
            <w:i/>
          </w:rPr>
          <w:delText xml:space="preserve">this part </w:delText>
        </w:r>
      </w:del>
      <w:ins w:id="39" w:author="Brian Caffo" w:date="2016-10-26T15:17:00Z">
        <w:r w:rsidR="00024522">
          <w:rPr>
            <w:rFonts w:ascii="Times New Roman" w:hAnsi="Times New Roman" w:cs="Times New Roman"/>
            <w:i/>
          </w:rPr>
          <w:t xml:space="preserve">the introduction </w:t>
        </w:r>
      </w:ins>
      <w:r w:rsidRPr="00CD79DC">
        <w:rPr>
          <w:rFonts w:ascii="Times New Roman" w:hAnsi="Times New Roman" w:cs="Times New Roman"/>
          <w:i/>
        </w:rPr>
        <w:t xml:space="preserve">to </w:t>
      </w:r>
      <w:r w:rsidR="00991110" w:rsidRPr="00CD79DC">
        <w:rPr>
          <w:rFonts w:ascii="Times New Roman" w:hAnsi="Times New Roman" w:cs="Times New Roman"/>
          <w:i/>
        </w:rPr>
        <w:t xml:space="preserve">define </w:t>
      </w:r>
      <m:oMath>
        <m:r>
          <w:rPr>
            <w:rFonts w:ascii="Cambria Math" w:hAnsi="Cambria Math" w:cs="Times New Roman"/>
          </w:rPr>
          <m:t>p</m:t>
        </m:r>
      </m:oMath>
      <w:r w:rsidR="00991110" w:rsidRPr="00CD79DC">
        <w:rPr>
          <w:rFonts w:ascii="Times New Roman" w:hAnsi="Times New Roman" w:cs="Times New Roman"/>
          <w:i/>
        </w:rPr>
        <w:t xml:space="preserve"> before it is used. </w:t>
      </w:r>
    </w:p>
    <w:p w14:paraId="037E3ECB" w14:textId="77777777" w:rsidR="003C1772" w:rsidRDefault="003C1772" w:rsidP="003C1772">
      <w:pPr>
        <w:rPr>
          <w:rFonts w:ascii="Times New Roman" w:hAnsi="Times New Roman" w:cs="Times New Roman"/>
        </w:rPr>
      </w:pPr>
      <w:r>
        <w:rPr>
          <w:rFonts w:ascii="Times New Roman" w:hAnsi="Times New Roman" w:cs="Times New Roman"/>
        </w:rPr>
        <w:t xml:space="preserve">4. </w:t>
      </w:r>
      <w:r w:rsidRPr="003C1772">
        <w:rPr>
          <w:rFonts w:ascii="Times New Roman" w:hAnsi="Times New Roman" w:cs="Times New Roman"/>
        </w:rPr>
        <w:t xml:space="preserve">Section </w:t>
      </w:r>
      <w:proofErr w:type="gramStart"/>
      <w:r w:rsidRPr="003C1772">
        <w:rPr>
          <w:rFonts w:ascii="Times New Roman" w:hAnsi="Times New Roman" w:cs="Times New Roman"/>
        </w:rPr>
        <w:t>2 ,</w:t>
      </w:r>
      <w:proofErr w:type="gramEnd"/>
      <w:r w:rsidRPr="003C1772">
        <w:rPr>
          <w:rFonts w:ascii="Times New Roman" w:hAnsi="Times New Roman" w:cs="Times New Roman"/>
        </w:rPr>
        <w:t xml:space="preserve"> 'the model', is in general sufficiently clear, however, before equation (3) the letter 't' has been used to indicate time, after equation (3) the letter 't' has been used to represent a threshold this is confusing, please correct it.</w:t>
      </w:r>
    </w:p>
    <w:p w14:paraId="1D3BAC6B" w14:textId="77777777" w:rsidR="00991110" w:rsidRPr="00CD79DC" w:rsidRDefault="00991110" w:rsidP="003C1772">
      <w:pPr>
        <w:rPr>
          <w:rFonts w:ascii="Times New Roman" w:hAnsi="Times New Roman" w:cs="Times New Roman"/>
          <w:i/>
        </w:rPr>
      </w:pPr>
      <w:del w:id="40" w:author="Brian Caffo" w:date="2016-10-26T15:18:00Z">
        <w:r w:rsidRPr="00CD79DC" w:rsidDel="00024522">
          <w:rPr>
            <w:rFonts w:ascii="Times New Roman" w:hAnsi="Times New Roman" w:cs="Times New Roman"/>
            <w:i/>
          </w:rPr>
          <w:delText>Thanks for po</w:delText>
        </w:r>
        <w:r w:rsidR="00BF2319" w:rsidRPr="00CD79DC" w:rsidDel="00024522">
          <w:rPr>
            <w:rFonts w:ascii="Times New Roman" w:hAnsi="Times New Roman" w:cs="Times New Roman"/>
            <w:i/>
          </w:rPr>
          <w:delText xml:space="preserve">inting this out. Using letter </w:delText>
        </w:r>
        <m:oMath>
          <m:r>
            <w:rPr>
              <w:rFonts w:ascii="Cambria Math" w:hAnsi="Cambria Math" w:cs="Times New Roman"/>
            </w:rPr>
            <m:t>t</m:t>
          </m:r>
        </m:oMath>
        <w:r w:rsidR="00BF2319" w:rsidRPr="00CD79DC" w:rsidDel="00024522">
          <w:rPr>
            <w:rFonts w:ascii="Times New Roman" w:hAnsi="Times New Roman" w:cs="Times New Roman"/>
            <w:i/>
          </w:rPr>
          <w:delText xml:space="preserve"> to indicate time and threshold is causing confusion. </w:delText>
        </w:r>
      </w:del>
      <w:r w:rsidR="00BF2319" w:rsidRPr="00CD79DC">
        <w:rPr>
          <w:rFonts w:ascii="Times New Roman" w:hAnsi="Times New Roman" w:cs="Times New Roman"/>
          <w:i/>
        </w:rPr>
        <w:t xml:space="preserve">To avoid this, we now use </w:t>
      </w:r>
      <w:ins w:id="41" w:author="Brian Caffo" w:date="2016-10-26T15:18:00Z">
        <w:r w:rsidR="00024522">
          <w:rPr>
            <w:rFonts w:ascii="Times New Roman" w:hAnsi="Times New Roman" w:cs="Times New Roman"/>
            <w:i/>
          </w:rPr>
          <w:t xml:space="preserve">the </w:t>
        </w:r>
      </w:ins>
      <w:r w:rsidR="00BF2319" w:rsidRPr="00CD79DC">
        <w:rPr>
          <w:rFonts w:ascii="Times New Roman" w:hAnsi="Times New Roman" w:cs="Times New Roman"/>
          <w:i/>
        </w:rPr>
        <w:t xml:space="preserve">Greek letter </w:t>
      </w:r>
      <m:oMath>
        <m:r>
          <w:rPr>
            <w:rFonts w:ascii="Cambria Math" w:hAnsi="Cambria Math" w:cs="Times New Roman"/>
          </w:rPr>
          <m:t>φ</m:t>
        </m:r>
      </m:oMath>
      <w:r w:rsidR="00BF2319" w:rsidRPr="00CD79DC">
        <w:rPr>
          <w:rFonts w:ascii="Times New Roman" w:hAnsi="Times New Roman" w:cs="Times New Roman"/>
          <w:i/>
        </w:rPr>
        <w:t xml:space="preserve"> to represent the threshold used in the dual form of problem (3). </w:t>
      </w:r>
    </w:p>
    <w:p w14:paraId="155240F7" w14:textId="77777777" w:rsidR="003C1772" w:rsidRDefault="003C1772" w:rsidP="003C1772">
      <w:pPr>
        <w:rPr>
          <w:rFonts w:ascii="Times New Roman" w:hAnsi="Times New Roman" w:cs="Times New Roman"/>
        </w:rPr>
      </w:pPr>
      <w:r>
        <w:rPr>
          <w:rFonts w:ascii="Times New Roman" w:hAnsi="Times New Roman" w:cs="Times New Roman"/>
        </w:rPr>
        <w:t xml:space="preserve">5. </w:t>
      </w:r>
      <w:r w:rsidRPr="003C1772">
        <w:rPr>
          <w:rFonts w:ascii="Times New Roman" w:hAnsi="Times New Roman" w:cs="Times New Roman"/>
        </w:rPr>
        <w:t>Section 3, the 4th paragraph ends with '(Boots, Boots)' what does it mean?</w:t>
      </w:r>
    </w:p>
    <w:p w14:paraId="0F931122" w14:textId="77777777" w:rsidR="00C43770" w:rsidRPr="00CD79DC" w:rsidRDefault="00C43770" w:rsidP="003C1772">
      <w:pPr>
        <w:rPr>
          <w:rFonts w:ascii="Times New Roman" w:hAnsi="Times New Roman" w:cs="Times New Roman"/>
          <w:i/>
        </w:rPr>
      </w:pPr>
      <w:r w:rsidRPr="00CD79DC">
        <w:rPr>
          <w:rFonts w:ascii="Times New Roman" w:hAnsi="Times New Roman" w:cs="Times New Roman"/>
          <w:i/>
        </w:rPr>
        <w:t xml:space="preserve">This (Boots, Boots) was intended to cite the paper </w:t>
      </w:r>
      <w:ins w:id="42" w:author="Martin Lindquist" w:date="2016-10-28T15:13:00Z">
        <w:r w:rsidR="006D713E">
          <w:rPr>
            <w:rFonts w:ascii="Times New Roman" w:hAnsi="Times New Roman" w:cs="Times New Roman"/>
            <w:i/>
          </w:rPr>
          <w:t>“</w:t>
        </w:r>
      </w:ins>
      <w:r w:rsidRPr="00CD79DC">
        <w:rPr>
          <w:rFonts w:ascii="Times New Roman" w:hAnsi="Times New Roman" w:cs="Times New Roman"/>
          <w:i/>
        </w:rPr>
        <w:t>Learning Stable Linear Dynamical Systems</w:t>
      </w:r>
      <w:ins w:id="43" w:author="Martin Lindquist" w:date="2016-10-28T15:13:00Z">
        <w:r w:rsidR="006D713E">
          <w:rPr>
            <w:rFonts w:ascii="Times New Roman" w:hAnsi="Times New Roman" w:cs="Times New Roman"/>
            <w:i/>
          </w:rPr>
          <w:t>”</w:t>
        </w:r>
      </w:ins>
      <w:r w:rsidRPr="00CD79DC">
        <w:rPr>
          <w:rFonts w:ascii="Times New Roman" w:hAnsi="Times New Roman" w:cs="Times New Roman"/>
          <w:i/>
        </w:rPr>
        <w:t xml:space="preserve"> by Byron Boots. Its strange format is caused by an incomplete </w:t>
      </w:r>
      <w:proofErr w:type="spellStart"/>
      <w:r w:rsidRPr="00CD79DC">
        <w:rPr>
          <w:rFonts w:ascii="Times New Roman" w:hAnsi="Times New Roman" w:cs="Times New Roman"/>
          <w:i/>
        </w:rPr>
        <w:t>BibTeX</w:t>
      </w:r>
      <w:proofErr w:type="spellEnd"/>
      <w:r w:rsidRPr="00CD79DC">
        <w:rPr>
          <w:rFonts w:ascii="Times New Roman" w:hAnsi="Times New Roman" w:cs="Times New Roman"/>
          <w:i/>
        </w:rPr>
        <w:t xml:space="preserve"> citation item, which is missing the publication year. We have fixed this issue by using the</w:t>
      </w:r>
      <w:r w:rsidR="00EF4CDE" w:rsidRPr="00CD79DC">
        <w:rPr>
          <w:rFonts w:ascii="Times New Roman" w:hAnsi="Times New Roman" w:cs="Times New Roman"/>
          <w:i/>
        </w:rPr>
        <w:t xml:space="preserve"> complete </w:t>
      </w:r>
      <w:proofErr w:type="spellStart"/>
      <w:r w:rsidR="00EF4CDE" w:rsidRPr="00CD79DC">
        <w:rPr>
          <w:rFonts w:ascii="Times New Roman" w:hAnsi="Times New Roman" w:cs="Times New Roman"/>
          <w:i/>
        </w:rPr>
        <w:t>BibTeX</w:t>
      </w:r>
      <w:proofErr w:type="spellEnd"/>
      <w:r w:rsidR="00EF4CDE" w:rsidRPr="00CD79DC">
        <w:rPr>
          <w:rFonts w:ascii="Times New Roman" w:hAnsi="Times New Roman" w:cs="Times New Roman"/>
          <w:i/>
        </w:rPr>
        <w:t xml:space="preserve"> citation item.</w:t>
      </w:r>
    </w:p>
    <w:p w14:paraId="1805112F" w14:textId="77777777" w:rsidR="003C1772" w:rsidRDefault="003C1772" w:rsidP="003C1772">
      <w:pPr>
        <w:rPr>
          <w:rFonts w:ascii="Times New Roman" w:hAnsi="Times New Roman" w:cs="Times New Roman"/>
        </w:rPr>
      </w:pPr>
      <w:r>
        <w:rPr>
          <w:rFonts w:ascii="Times New Roman" w:hAnsi="Times New Roman" w:cs="Times New Roman"/>
        </w:rPr>
        <w:t xml:space="preserve">6. </w:t>
      </w:r>
      <w:r w:rsidRPr="003C1772">
        <w:rPr>
          <w:rFonts w:ascii="Times New Roman" w:hAnsi="Times New Roman" w:cs="Times New Roman"/>
        </w:rPr>
        <w:t xml:space="preserve">Section 3.1: the formula for the expectation of the log-likelihood of the complete data seems to be wrong, the correct formula should be: E [log </w:t>
      </w:r>
      <w:proofErr w:type="gramStart"/>
      <w:r w:rsidRPr="003C1772">
        <w:rPr>
          <w:rFonts w:ascii="Times New Roman" w:hAnsi="Times New Roman" w:cs="Times New Roman"/>
        </w:rPr>
        <w:t>p(</w:t>
      </w:r>
      <w:proofErr w:type="gramEnd"/>
      <w:r w:rsidRPr="003C1772">
        <w:rPr>
          <w:rFonts w:ascii="Times New Roman" w:hAnsi="Times New Roman" w:cs="Times New Roman"/>
        </w:rPr>
        <w:t>X, Y) | Y]; it seems the same error was done in the appendix.</w:t>
      </w:r>
    </w:p>
    <w:p w14:paraId="1570E4A9" w14:textId="77777777" w:rsidR="000921D2" w:rsidRPr="00CD79DC" w:rsidRDefault="00F926B8" w:rsidP="003C1772">
      <w:pPr>
        <w:rPr>
          <w:rFonts w:ascii="Times New Roman" w:hAnsi="Times New Roman" w:cs="Times New Roman"/>
          <w:i/>
        </w:rPr>
      </w:pPr>
      <w:del w:id="44" w:author="Martin Lindquist" w:date="2016-10-28T15:14:00Z">
        <w:r w:rsidRPr="00CD79DC" w:rsidDel="006D713E">
          <w:rPr>
            <w:rFonts w:ascii="Times New Roman" w:hAnsi="Times New Roman" w:cs="Times New Roman"/>
            <w:i/>
          </w:rPr>
          <w:lastRenderedPageBreak/>
          <w:delText>That’s</w:delText>
        </w:r>
        <w:r w:rsidR="000921D2" w:rsidRPr="00CD79DC" w:rsidDel="006D713E">
          <w:rPr>
            <w:rFonts w:ascii="Times New Roman" w:hAnsi="Times New Roman" w:cs="Times New Roman"/>
            <w:i/>
          </w:rPr>
          <w:delText xml:space="preserve"> right</w:delText>
        </w:r>
      </w:del>
      <w:ins w:id="45" w:author="Martin Lindquist" w:date="2016-10-28T15:14:00Z">
        <w:r w:rsidR="006D713E">
          <w:rPr>
            <w:rFonts w:ascii="Times New Roman" w:hAnsi="Times New Roman" w:cs="Times New Roman"/>
            <w:i/>
          </w:rPr>
          <w:t>This is correct</w:t>
        </w:r>
      </w:ins>
      <w:r w:rsidR="000921D2" w:rsidRPr="00CD79DC">
        <w:rPr>
          <w:rFonts w:ascii="Times New Roman" w:hAnsi="Times New Roman" w:cs="Times New Roman"/>
          <w:i/>
        </w:rPr>
        <w:t xml:space="preserve">. The E-step of EM algorithm </w:t>
      </w:r>
      <w:r w:rsidR="003029A1" w:rsidRPr="00CD79DC">
        <w:rPr>
          <w:rFonts w:ascii="Times New Roman" w:hAnsi="Times New Roman" w:cs="Times New Roman"/>
          <w:i/>
        </w:rPr>
        <w:t>require</w:t>
      </w:r>
      <w:r w:rsidR="000921D2" w:rsidRPr="00CD79DC">
        <w:rPr>
          <w:rFonts w:ascii="Times New Roman" w:hAnsi="Times New Roman" w:cs="Times New Roman"/>
          <w:i/>
        </w:rPr>
        <w:t xml:space="preserve">s the conditional expectation of the log-likelihood, not the expectation of the conditional likelihood. </w:t>
      </w:r>
      <w:r w:rsidR="003029A1" w:rsidRPr="00CD79DC">
        <w:rPr>
          <w:rFonts w:ascii="Times New Roman" w:hAnsi="Times New Roman" w:cs="Times New Roman"/>
          <w:i/>
        </w:rPr>
        <w:t xml:space="preserve">We have made the correction throughout the article and </w:t>
      </w:r>
      <w:del w:id="46" w:author="Martin Lindquist" w:date="2016-10-28T15:14:00Z">
        <w:r w:rsidR="003029A1" w:rsidRPr="00CD79DC" w:rsidDel="006D713E">
          <w:rPr>
            <w:rFonts w:ascii="Times New Roman" w:hAnsi="Times New Roman" w:cs="Times New Roman"/>
            <w:i/>
          </w:rPr>
          <w:delText>appendix</w:delText>
        </w:r>
      </w:del>
      <w:ins w:id="47" w:author="Martin Lindquist" w:date="2016-10-28T15:14:00Z">
        <w:r w:rsidR="006D713E">
          <w:rPr>
            <w:rFonts w:ascii="Times New Roman" w:hAnsi="Times New Roman" w:cs="Times New Roman"/>
            <w:i/>
          </w:rPr>
          <w:t>A</w:t>
        </w:r>
        <w:r w:rsidR="006D713E" w:rsidRPr="00CD79DC">
          <w:rPr>
            <w:rFonts w:ascii="Times New Roman" w:hAnsi="Times New Roman" w:cs="Times New Roman"/>
            <w:i/>
          </w:rPr>
          <w:t>ppendix</w:t>
        </w:r>
      </w:ins>
      <w:r w:rsidR="003029A1" w:rsidRPr="00CD79DC">
        <w:rPr>
          <w:rFonts w:ascii="Times New Roman" w:hAnsi="Times New Roman" w:cs="Times New Roman"/>
          <w:i/>
        </w:rPr>
        <w:t xml:space="preserve">. </w:t>
      </w:r>
    </w:p>
    <w:p w14:paraId="2700DDCB" w14:textId="77777777"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 xml:space="preserve">Reviewer #2: </w:t>
      </w:r>
    </w:p>
    <w:p w14:paraId="674989A3" w14:textId="77777777" w:rsidR="003C1772" w:rsidRPr="003C1772" w:rsidRDefault="003C1772" w:rsidP="003C1772">
      <w:pPr>
        <w:rPr>
          <w:rFonts w:ascii="Times New Roman" w:hAnsi="Times New Roman" w:cs="Times New Roman"/>
        </w:rPr>
      </w:pPr>
      <w:r w:rsidRPr="003C1772">
        <w:rPr>
          <w:rFonts w:ascii="Times New Roman" w:hAnsi="Times New Roman" w:cs="Times New Roman"/>
        </w:rPr>
        <w:t>The proposed method introduces penalty terms to the linear dynamical system (LDS) which is regarded as a continuous version of the hidden Markov model (HMM). The optimization problem is shown in Eq. (3) and an extended EM algorithm is proposed to estimate parameters of the proposed method.</w:t>
      </w:r>
    </w:p>
    <w:p w14:paraId="0B322AB4" w14:textId="77777777" w:rsidR="003C1772" w:rsidRDefault="003C1772" w:rsidP="003C1772">
      <w:pPr>
        <w:rPr>
          <w:rFonts w:ascii="Times New Roman" w:hAnsi="Times New Roman" w:cs="Times New Roman"/>
        </w:rPr>
      </w:pPr>
      <w:r>
        <w:rPr>
          <w:rFonts w:ascii="Times New Roman" w:hAnsi="Times New Roman" w:cs="Times New Roman"/>
        </w:rPr>
        <w:t xml:space="preserve">1. </w:t>
      </w:r>
      <w:r w:rsidRPr="003C1772">
        <w:rPr>
          <w:rFonts w:ascii="Times New Roman" w:hAnsi="Times New Roman" w:cs="Times New Roman"/>
        </w:rPr>
        <w:t>Note that the proposed method still applies the statistically independent assumption on P (Y|X) as seen in the first equation in Section 2. This is still a big challenge in HMM and other methods for time series data and the proposed method have not addressed this one.</w:t>
      </w:r>
    </w:p>
    <w:p w14:paraId="1E9CF1DE" w14:textId="77777777" w:rsidR="00633F37" w:rsidRPr="004126C8" w:rsidRDefault="00633F37" w:rsidP="003C1772">
      <w:pPr>
        <w:rPr>
          <w:rFonts w:ascii="Times New Roman" w:hAnsi="Times New Roman" w:cs="Times New Roman"/>
          <w:i/>
        </w:rPr>
      </w:pPr>
      <w:r w:rsidRPr="004126C8">
        <w:rPr>
          <w:rFonts w:ascii="Times New Roman" w:hAnsi="Times New Roman" w:cs="Times New Roman"/>
          <w:i/>
        </w:rPr>
        <w:t xml:space="preserve">This is accurate. The assumption of </w:t>
      </w:r>
      <w:ins w:id="48" w:author="Brian Caffo" w:date="2016-10-26T15:19:00Z">
        <w:r w:rsidR="00176818">
          <w:rPr>
            <w:rFonts w:ascii="Times New Roman" w:hAnsi="Times New Roman" w:cs="Times New Roman"/>
            <w:i/>
          </w:rPr>
          <w:t xml:space="preserve">conditionally </w:t>
        </w:r>
      </w:ins>
      <w:r w:rsidRPr="004126C8">
        <w:rPr>
          <w:rFonts w:ascii="Times New Roman" w:hAnsi="Times New Roman" w:cs="Times New Roman"/>
          <w:i/>
        </w:rPr>
        <w:t>independent observations given latent states</w:t>
      </w:r>
      <w:del w:id="49" w:author="Brian Caffo" w:date="2016-10-26T15:19:00Z">
        <w:r w:rsidRPr="004126C8" w:rsidDel="00176818">
          <w:rPr>
            <w:rFonts w:ascii="Times New Roman" w:hAnsi="Times New Roman" w:cs="Times New Roman"/>
            <w:i/>
          </w:rPr>
          <w:delText xml:space="preserve"> is</w:delText>
        </w:r>
      </w:del>
      <w:ins w:id="50" w:author="Brian Caffo" w:date="2016-10-26T15:19:00Z">
        <w:r w:rsidR="00176818">
          <w:rPr>
            <w:rFonts w:ascii="Times New Roman" w:hAnsi="Times New Roman" w:cs="Times New Roman"/>
            <w:i/>
          </w:rPr>
          <w:t xml:space="preserve"> remains</w:t>
        </w:r>
      </w:ins>
      <w:r w:rsidRPr="004126C8">
        <w:rPr>
          <w:rFonts w:ascii="Times New Roman" w:hAnsi="Times New Roman" w:cs="Times New Roman"/>
          <w:i/>
        </w:rPr>
        <w:t xml:space="preserve"> a</w:t>
      </w:r>
      <w:del w:id="51" w:author="Brian Caffo" w:date="2016-10-26T15:19:00Z">
        <w:r w:rsidRPr="004126C8" w:rsidDel="00176818">
          <w:rPr>
            <w:rFonts w:ascii="Times New Roman" w:hAnsi="Times New Roman" w:cs="Times New Roman"/>
            <w:i/>
          </w:rPr>
          <w:delText xml:space="preserve"> big</w:delText>
        </w:r>
      </w:del>
      <w:ins w:id="52" w:author="Brian Caffo" w:date="2016-10-26T15:19:00Z">
        <w:r w:rsidR="00176818">
          <w:rPr>
            <w:rFonts w:ascii="Times New Roman" w:hAnsi="Times New Roman" w:cs="Times New Roman"/>
            <w:i/>
          </w:rPr>
          <w:t>n unsolved</w:t>
        </w:r>
      </w:ins>
      <w:r w:rsidRPr="004126C8">
        <w:rPr>
          <w:rFonts w:ascii="Times New Roman" w:hAnsi="Times New Roman" w:cs="Times New Roman"/>
          <w:i/>
        </w:rPr>
        <w:t xml:space="preserve"> challenge in HMM/LDS, especially for high dimensional time series. </w:t>
      </w:r>
      <w:ins w:id="53" w:author="Brian Caffo" w:date="2016-10-26T15:19:00Z">
        <w:r w:rsidR="00176818">
          <w:rPr>
            <w:rFonts w:ascii="Times New Roman" w:hAnsi="Times New Roman" w:cs="Times New Roman"/>
            <w:i/>
          </w:rPr>
          <w:t>Nonetheless, conditionally independent models continue to prove useful in application</w:t>
        </w:r>
      </w:ins>
      <w:ins w:id="54" w:author="Brian Caffo" w:date="2016-10-26T15:20:00Z">
        <w:r w:rsidR="00176818">
          <w:rPr>
            <w:rFonts w:ascii="Times New Roman" w:hAnsi="Times New Roman" w:cs="Times New Roman"/>
            <w:i/>
          </w:rPr>
          <w:t>s</w:t>
        </w:r>
      </w:ins>
      <w:ins w:id="55" w:author="Brian Caffo" w:date="2016-10-26T15:19:00Z">
        <w:r w:rsidR="00176818">
          <w:rPr>
            <w:rFonts w:ascii="Times New Roman" w:hAnsi="Times New Roman" w:cs="Times New Roman"/>
            <w:i/>
          </w:rPr>
          <w:t xml:space="preserve">. </w:t>
        </w:r>
      </w:ins>
      <w:r w:rsidRPr="004126C8">
        <w:rPr>
          <w:rFonts w:ascii="Times New Roman" w:hAnsi="Times New Roman" w:cs="Times New Roman"/>
          <w:i/>
        </w:rPr>
        <w:t xml:space="preserve">We </w:t>
      </w:r>
      <w:del w:id="56" w:author="Brian Caffo" w:date="2016-10-26T15:20:00Z">
        <w:r w:rsidRPr="004126C8" w:rsidDel="00176818">
          <w:rPr>
            <w:rFonts w:ascii="Times New Roman" w:hAnsi="Times New Roman" w:cs="Times New Roman"/>
            <w:i/>
          </w:rPr>
          <w:delText xml:space="preserve">haven’t </w:delText>
        </w:r>
      </w:del>
      <w:ins w:id="57" w:author="Brian Caffo" w:date="2016-10-26T15:20:00Z">
        <w:r w:rsidR="00176818" w:rsidRPr="004126C8">
          <w:rPr>
            <w:rFonts w:ascii="Times New Roman" w:hAnsi="Times New Roman" w:cs="Times New Roman"/>
            <w:i/>
          </w:rPr>
          <w:t>have</w:t>
        </w:r>
        <w:r w:rsidR="00176818">
          <w:rPr>
            <w:rFonts w:ascii="Times New Roman" w:hAnsi="Times New Roman" w:cs="Times New Roman"/>
            <w:i/>
          </w:rPr>
          <w:t xml:space="preserve"> not</w:t>
        </w:r>
        <w:r w:rsidR="00176818" w:rsidRPr="004126C8">
          <w:rPr>
            <w:rFonts w:ascii="Times New Roman" w:hAnsi="Times New Roman" w:cs="Times New Roman"/>
            <w:i/>
          </w:rPr>
          <w:t xml:space="preserve"> </w:t>
        </w:r>
      </w:ins>
      <w:r w:rsidRPr="004126C8">
        <w:rPr>
          <w:rFonts w:ascii="Times New Roman" w:hAnsi="Times New Roman" w:cs="Times New Roman"/>
          <w:i/>
        </w:rPr>
        <w:t xml:space="preserve">addressed this </w:t>
      </w:r>
      <w:del w:id="58" w:author="Brian Caffo" w:date="2016-10-26T15:20:00Z">
        <w:r w:rsidRPr="004126C8" w:rsidDel="00176818">
          <w:rPr>
            <w:rFonts w:ascii="Times New Roman" w:hAnsi="Times New Roman" w:cs="Times New Roman"/>
            <w:i/>
          </w:rPr>
          <w:delText xml:space="preserve">one </w:delText>
        </w:r>
      </w:del>
      <w:ins w:id="59" w:author="Brian Caffo" w:date="2016-10-26T15:20:00Z">
        <w:r w:rsidR="00176818">
          <w:rPr>
            <w:rFonts w:ascii="Times New Roman" w:hAnsi="Times New Roman" w:cs="Times New Roman"/>
            <w:i/>
          </w:rPr>
          <w:t xml:space="preserve">issue </w:t>
        </w:r>
      </w:ins>
      <w:r w:rsidRPr="004126C8">
        <w:rPr>
          <w:rFonts w:ascii="Times New Roman" w:hAnsi="Times New Roman" w:cs="Times New Roman"/>
          <w:i/>
        </w:rPr>
        <w:t>in this work. In the discussion</w:t>
      </w:r>
      <w:del w:id="60" w:author="Brian Caffo" w:date="2016-10-26T15:20:00Z">
        <w:r w:rsidRPr="004126C8" w:rsidDel="00176818">
          <w:rPr>
            <w:rFonts w:ascii="Times New Roman" w:hAnsi="Times New Roman" w:cs="Times New Roman"/>
            <w:i/>
          </w:rPr>
          <w:delText xml:space="preserve"> part</w:delText>
        </w:r>
      </w:del>
      <w:r w:rsidRPr="004126C8">
        <w:rPr>
          <w:rFonts w:ascii="Times New Roman" w:hAnsi="Times New Roman" w:cs="Times New Roman"/>
          <w:i/>
        </w:rPr>
        <w:t xml:space="preserve">, we briefly </w:t>
      </w:r>
      <w:del w:id="61" w:author="Martin Lindquist" w:date="2016-10-28T15:15:00Z">
        <w:r w:rsidRPr="004126C8" w:rsidDel="006D713E">
          <w:rPr>
            <w:rFonts w:ascii="Times New Roman" w:hAnsi="Times New Roman" w:cs="Times New Roman"/>
            <w:i/>
          </w:rPr>
          <w:delText>talked about a</w:delText>
        </w:r>
      </w:del>
      <w:ins w:id="62" w:author="Martin Lindquist" w:date="2016-10-28T15:15:00Z">
        <w:r w:rsidR="006D713E">
          <w:rPr>
            <w:rFonts w:ascii="Times New Roman" w:hAnsi="Times New Roman" w:cs="Times New Roman"/>
            <w:i/>
          </w:rPr>
          <w:t>discuss</w:t>
        </w:r>
      </w:ins>
      <w:r w:rsidRPr="004126C8">
        <w:rPr>
          <w:rFonts w:ascii="Times New Roman" w:hAnsi="Times New Roman" w:cs="Times New Roman"/>
          <w:i/>
        </w:rPr>
        <w:t xml:space="preserve"> </w:t>
      </w:r>
      <w:del w:id="63" w:author="Brian Caffo" w:date="2016-10-26T15:20:00Z">
        <w:r w:rsidRPr="004126C8" w:rsidDel="006B7C7C">
          <w:rPr>
            <w:rFonts w:ascii="Times New Roman" w:hAnsi="Times New Roman" w:cs="Times New Roman"/>
            <w:i/>
          </w:rPr>
          <w:delText>few r</w:delText>
        </w:r>
      </w:del>
      <w:ins w:id="64" w:author="Brian Caffo" w:date="2016-10-26T15:20:00Z">
        <w:r w:rsidR="006B7C7C">
          <w:rPr>
            <w:rFonts w:ascii="Times New Roman" w:hAnsi="Times New Roman" w:cs="Times New Roman"/>
            <w:i/>
          </w:rPr>
          <w:t>r</w:t>
        </w:r>
      </w:ins>
      <w:r w:rsidRPr="004126C8">
        <w:rPr>
          <w:rFonts w:ascii="Times New Roman" w:hAnsi="Times New Roman" w:cs="Times New Roman"/>
          <w:i/>
        </w:rPr>
        <w:t xml:space="preserve">ecent </w:t>
      </w:r>
      <w:r w:rsidR="00981623">
        <w:rPr>
          <w:rFonts w:ascii="Times New Roman" w:hAnsi="Times New Roman" w:cs="Times New Roman"/>
          <w:i/>
        </w:rPr>
        <w:t>work</w:t>
      </w:r>
      <w:del w:id="65" w:author="Brian Caffo" w:date="2016-10-26T15:20:00Z">
        <w:r w:rsidR="00981623" w:rsidDel="006B7C7C">
          <w:rPr>
            <w:rFonts w:ascii="Times New Roman" w:hAnsi="Times New Roman" w:cs="Times New Roman"/>
            <w:i/>
          </w:rPr>
          <w:delText>s</w:delText>
        </w:r>
      </w:del>
      <w:r w:rsidRPr="004126C8">
        <w:rPr>
          <w:rFonts w:ascii="Times New Roman" w:hAnsi="Times New Roman" w:cs="Times New Roman"/>
          <w:i/>
        </w:rPr>
        <w:t xml:space="preserve"> on this topic and </w:t>
      </w:r>
      <w:ins w:id="66" w:author="Brian Caffo" w:date="2016-10-26T15:21:00Z">
        <w:r w:rsidR="006B7C7C">
          <w:rPr>
            <w:rFonts w:ascii="Times New Roman" w:hAnsi="Times New Roman" w:cs="Times New Roman"/>
            <w:i/>
          </w:rPr>
          <w:t xml:space="preserve">our </w:t>
        </w:r>
      </w:ins>
      <w:del w:id="67" w:author="Brian Caffo" w:date="2016-10-26T15:21:00Z">
        <w:r w:rsidRPr="004126C8" w:rsidDel="006B7C7C">
          <w:rPr>
            <w:rFonts w:ascii="Times New Roman" w:hAnsi="Times New Roman" w:cs="Times New Roman"/>
            <w:i/>
          </w:rPr>
          <w:delText xml:space="preserve">this is exactly what we are working on as a </w:delText>
        </w:r>
      </w:del>
      <w:r w:rsidRPr="004126C8">
        <w:rPr>
          <w:rFonts w:ascii="Times New Roman" w:hAnsi="Times New Roman" w:cs="Times New Roman"/>
          <w:i/>
        </w:rPr>
        <w:t>next step</w:t>
      </w:r>
      <w:ins w:id="68" w:author="Brian Caffo" w:date="2016-10-26T15:21:00Z">
        <w:r w:rsidR="006B7C7C">
          <w:rPr>
            <w:rFonts w:ascii="Times New Roman" w:hAnsi="Times New Roman" w:cs="Times New Roman"/>
            <w:i/>
          </w:rPr>
          <w:t>s</w:t>
        </w:r>
      </w:ins>
      <w:r w:rsidRPr="004126C8">
        <w:rPr>
          <w:rFonts w:ascii="Times New Roman" w:hAnsi="Times New Roman" w:cs="Times New Roman"/>
          <w:i/>
        </w:rPr>
        <w:t>.</w:t>
      </w:r>
    </w:p>
    <w:p w14:paraId="05F78727" w14:textId="77777777" w:rsidR="003C1772" w:rsidRDefault="003C1772" w:rsidP="003C1772">
      <w:pPr>
        <w:rPr>
          <w:rFonts w:ascii="Times New Roman" w:hAnsi="Times New Roman" w:cs="Times New Roman"/>
        </w:rPr>
      </w:pPr>
      <w:r>
        <w:rPr>
          <w:rFonts w:ascii="Times New Roman" w:hAnsi="Times New Roman" w:cs="Times New Roman"/>
        </w:rPr>
        <w:t xml:space="preserve">2. </w:t>
      </w:r>
      <w:r w:rsidRPr="003C1772">
        <w:rPr>
          <w:rFonts w:ascii="Times New Roman" w:hAnsi="Times New Roman" w:cs="Times New Roman"/>
        </w:rPr>
        <w:t>It is not clear why the introduction of penalty terms can improve the classification/prediction accuracy. Experiments present results for estimation accuracy versus penalty and a highest accuracy point is found. However they are the best parameter values for the proposed method. This does not mean that the proposed method would be better than other existing methods in the literature.</w:t>
      </w:r>
    </w:p>
    <w:p w14:paraId="04088ACF" w14:textId="77777777" w:rsidR="00102A30" w:rsidRPr="004126C8" w:rsidRDefault="00F358CF" w:rsidP="003C1772">
      <w:pPr>
        <w:rPr>
          <w:rFonts w:ascii="Times New Roman" w:hAnsi="Times New Roman" w:cs="Times New Roman"/>
          <w:i/>
        </w:rPr>
      </w:pPr>
      <w:del w:id="69" w:author="Martin Lindquist" w:date="2016-10-28T15:16:00Z">
        <w:r w:rsidRPr="004126C8" w:rsidDel="006D713E">
          <w:rPr>
            <w:rFonts w:ascii="Times New Roman" w:hAnsi="Times New Roman" w:cs="Times New Roman"/>
            <w:i/>
          </w:rPr>
          <w:delText>This is an accurate description:</w:delText>
        </w:r>
      </w:del>
      <w:ins w:id="70" w:author="Martin Lindquist" w:date="2016-10-28T15:16:00Z">
        <w:r w:rsidR="006D713E">
          <w:rPr>
            <w:rFonts w:ascii="Times New Roman" w:hAnsi="Times New Roman" w:cs="Times New Roman"/>
            <w:i/>
          </w:rPr>
          <w:t>The reviewer is absolutely correct,</w:t>
        </w:r>
      </w:ins>
      <w:del w:id="71" w:author="Martin Lindquist" w:date="2016-10-28T15:16:00Z">
        <w:r w:rsidRPr="004126C8" w:rsidDel="006D713E">
          <w:rPr>
            <w:rFonts w:ascii="Times New Roman" w:hAnsi="Times New Roman" w:cs="Times New Roman"/>
            <w:i/>
          </w:rPr>
          <w:delText xml:space="preserve"> </w:delText>
        </w:r>
      </w:del>
      <w:r w:rsidRPr="004126C8">
        <w:rPr>
          <w:rFonts w:ascii="Times New Roman" w:hAnsi="Times New Roman" w:cs="Times New Roman"/>
          <w:i/>
        </w:rPr>
        <w:t xml:space="preserve"> they are the best parameter values for the proposed method and </w:t>
      </w:r>
      <w:ins w:id="72" w:author="Martin Lindquist" w:date="2016-10-28T15:16:00Z">
        <w:r w:rsidR="006D713E">
          <w:rPr>
            <w:rFonts w:ascii="Times New Roman" w:hAnsi="Times New Roman" w:cs="Times New Roman"/>
            <w:i/>
          </w:rPr>
          <w:t xml:space="preserve">this does not imply </w:t>
        </w:r>
      </w:ins>
      <w:del w:id="73" w:author="Martin Lindquist" w:date="2016-10-28T15:16:00Z">
        <w:r w:rsidRPr="004126C8" w:rsidDel="006D713E">
          <w:rPr>
            <w:rFonts w:ascii="Times New Roman" w:hAnsi="Times New Roman" w:cs="Times New Roman"/>
            <w:i/>
          </w:rPr>
          <w:delText>it doesn’t mean</w:delText>
        </w:r>
      </w:del>
      <w:ins w:id="74" w:author="Martin Lindquist" w:date="2016-10-28T15:16:00Z">
        <w:r w:rsidR="006D713E">
          <w:rPr>
            <w:rFonts w:ascii="Times New Roman" w:hAnsi="Times New Roman" w:cs="Times New Roman"/>
            <w:i/>
          </w:rPr>
          <w:t>that</w:t>
        </w:r>
      </w:ins>
      <w:r w:rsidRPr="004126C8">
        <w:rPr>
          <w:rFonts w:ascii="Times New Roman" w:hAnsi="Times New Roman" w:cs="Times New Roman"/>
          <w:i/>
        </w:rPr>
        <w:t xml:space="preserve"> the proposed method would be better than other existing methods. When the penalty applied to MR.SID is 0, the model is exactly </w:t>
      </w:r>
      <w:ins w:id="75" w:author="Martin Lindquist" w:date="2016-10-28T15:16:00Z">
        <w:r w:rsidR="006D713E">
          <w:rPr>
            <w:rFonts w:ascii="Times New Roman" w:hAnsi="Times New Roman" w:cs="Times New Roman"/>
            <w:i/>
          </w:rPr>
          <w:t xml:space="preserve">equivalent to </w:t>
        </w:r>
      </w:ins>
      <w:r w:rsidRPr="004126C8">
        <w:rPr>
          <w:rFonts w:ascii="Times New Roman" w:hAnsi="Times New Roman" w:cs="Times New Roman"/>
          <w:i/>
        </w:rPr>
        <w:t xml:space="preserve">the generic LDS. For the neuroimaging application in this work, the built-in property of the data fits well with the sparsity assumption of MR.SID, so the algorithm </w:t>
      </w:r>
      <w:del w:id="76" w:author="Brian Caffo" w:date="2016-10-26T15:21:00Z">
        <w:r w:rsidRPr="004126C8" w:rsidDel="00641C6C">
          <w:rPr>
            <w:rFonts w:ascii="Times New Roman" w:hAnsi="Times New Roman" w:cs="Times New Roman"/>
            <w:i/>
          </w:rPr>
          <w:delText>is giving</w:delText>
        </w:r>
      </w:del>
      <w:ins w:id="77" w:author="Brian Caffo" w:date="2016-10-26T15:21:00Z">
        <w:r w:rsidR="00641C6C">
          <w:rPr>
            <w:rFonts w:ascii="Times New Roman" w:hAnsi="Times New Roman" w:cs="Times New Roman"/>
            <w:i/>
          </w:rPr>
          <w:t>gives</w:t>
        </w:r>
      </w:ins>
      <w:r w:rsidRPr="004126C8">
        <w:rPr>
          <w:rFonts w:ascii="Times New Roman" w:hAnsi="Times New Roman" w:cs="Times New Roman"/>
          <w:i/>
        </w:rPr>
        <w:t xml:space="preserve"> better results than the generic LDS. For some other application</w:t>
      </w:r>
      <w:ins w:id="78" w:author="Brian Caffo" w:date="2016-10-26T15:21:00Z">
        <w:r w:rsidR="00641C6C">
          <w:rPr>
            <w:rFonts w:ascii="Times New Roman" w:hAnsi="Times New Roman" w:cs="Times New Roman"/>
            <w:i/>
          </w:rPr>
          <w:t>s,</w:t>
        </w:r>
      </w:ins>
      <w:r w:rsidRPr="004126C8">
        <w:rPr>
          <w:rFonts w:ascii="Times New Roman" w:hAnsi="Times New Roman" w:cs="Times New Roman"/>
          <w:i/>
        </w:rPr>
        <w:t xml:space="preserve"> with no inherent sparsity</w:t>
      </w:r>
      <w:del w:id="79" w:author="Brian Caffo" w:date="2016-10-26T15:22:00Z">
        <w:r w:rsidRPr="004126C8" w:rsidDel="00641C6C">
          <w:rPr>
            <w:rFonts w:ascii="Times New Roman" w:hAnsi="Times New Roman" w:cs="Times New Roman"/>
            <w:i/>
          </w:rPr>
          <w:delText xml:space="preserve"> property</w:delText>
        </w:r>
      </w:del>
      <w:r w:rsidRPr="004126C8">
        <w:rPr>
          <w:rFonts w:ascii="Times New Roman" w:hAnsi="Times New Roman" w:cs="Times New Roman"/>
          <w:i/>
        </w:rPr>
        <w:t>, the optimal penalty might be 0 and the algorithm should give identical result as the generic LDS/HMM.</w:t>
      </w:r>
    </w:p>
    <w:p w14:paraId="56C1DE0C" w14:textId="77777777" w:rsidR="003C1772" w:rsidRDefault="003C1772" w:rsidP="003C1772">
      <w:pPr>
        <w:rPr>
          <w:rFonts w:ascii="Times New Roman" w:hAnsi="Times New Roman" w:cs="Times New Roman"/>
        </w:rPr>
      </w:pPr>
      <w:r>
        <w:rPr>
          <w:rFonts w:ascii="Times New Roman" w:hAnsi="Times New Roman" w:cs="Times New Roman"/>
        </w:rPr>
        <w:t xml:space="preserve">3. </w:t>
      </w:r>
      <w:r w:rsidRPr="003C1772">
        <w:rPr>
          <w:rFonts w:ascii="Times New Roman" w:hAnsi="Times New Roman" w:cs="Times New Roman"/>
        </w:rPr>
        <w:t>Experiments in the article only show comparison results with Singular value decomposition (SVD)</w:t>
      </w:r>
      <w:r>
        <w:rPr>
          <w:rFonts w:ascii="Times New Roman" w:hAnsi="Times New Roman" w:cs="Times New Roman"/>
        </w:rPr>
        <w:t>, h</w:t>
      </w:r>
      <w:r w:rsidRPr="003C1772">
        <w:rPr>
          <w:rFonts w:ascii="Times New Roman" w:hAnsi="Times New Roman" w:cs="Times New Roman"/>
        </w:rPr>
        <w:t>owever no experiments were performed to compare the proposed meth</w:t>
      </w:r>
      <w:r>
        <w:rPr>
          <w:rFonts w:ascii="Times New Roman" w:hAnsi="Times New Roman" w:cs="Times New Roman"/>
        </w:rPr>
        <w:t xml:space="preserve">od with other existing methods, </w:t>
      </w:r>
      <w:r w:rsidRPr="003C1772">
        <w:rPr>
          <w:rFonts w:ascii="Times New Roman" w:hAnsi="Times New Roman" w:cs="Times New Roman"/>
        </w:rPr>
        <w:t>for example LDS and HMM.</w:t>
      </w:r>
    </w:p>
    <w:p w14:paraId="66704AB3" w14:textId="77777777" w:rsidR="0047260C" w:rsidRPr="00515EC9" w:rsidRDefault="0047260C" w:rsidP="003C1772">
      <w:pPr>
        <w:rPr>
          <w:rFonts w:ascii="Times New Roman" w:hAnsi="Times New Roman" w:cs="Times New Roman"/>
          <w:i/>
        </w:rPr>
      </w:pPr>
      <w:r w:rsidRPr="00515EC9">
        <w:rPr>
          <w:rFonts w:ascii="Times New Roman" w:hAnsi="Times New Roman" w:cs="Times New Roman"/>
          <w:i/>
        </w:rPr>
        <w:t xml:space="preserve">Thanks for the suggestion. Adding a comparison between the proposed algorithm and LDS/HMM is necessary as LDS/HMM is the baseline model that MR.SID is based on. </w:t>
      </w:r>
      <w:ins w:id="80" w:author="Brian Caffo" w:date="2016-10-26T15:22:00Z">
        <w:r w:rsidR="00576978">
          <w:rPr>
            <w:rFonts w:ascii="Times New Roman" w:hAnsi="Times New Roman" w:cs="Times New Roman"/>
            <w:i/>
          </w:rPr>
          <w:t xml:space="preserve">Thus, </w:t>
        </w:r>
      </w:ins>
      <w:del w:id="81" w:author="Brian Caffo" w:date="2016-10-26T15:22:00Z">
        <w:r w:rsidRPr="00515EC9" w:rsidDel="00576978">
          <w:rPr>
            <w:rFonts w:ascii="Times New Roman" w:hAnsi="Times New Roman" w:cs="Times New Roman"/>
            <w:i/>
          </w:rPr>
          <w:delText xml:space="preserve">We </w:delText>
        </w:r>
      </w:del>
      <w:ins w:id="82" w:author="Brian Caffo" w:date="2016-10-26T15:22:00Z">
        <w:r w:rsidR="00576978">
          <w:rPr>
            <w:rFonts w:ascii="Times New Roman" w:hAnsi="Times New Roman" w:cs="Times New Roman"/>
            <w:i/>
          </w:rPr>
          <w:t>w</w:t>
        </w:r>
        <w:r w:rsidR="00576978" w:rsidRPr="00515EC9">
          <w:rPr>
            <w:rFonts w:ascii="Times New Roman" w:hAnsi="Times New Roman" w:cs="Times New Roman"/>
            <w:i/>
          </w:rPr>
          <w:t xml:space="preserve">e </w:t>
        </w:r>
      </w:ins>
      <w:del w:id="83" w:author="Martin Lindquist" w:date="2016-10-28T15:17:00Z">
        <w:r w:rsidRPr="00515EC9" w:rsidDel="006D713E">
          <w:rPr>
            <w:rFonts w:ascii="Times New Roman" w:hAnsi="Times New Roman" w:cs="Times New Roman"/>
            <w:i/>
          </w:rPr>
          <w:delText xml:space="preserve">added </w:delText>
        </w:r>
      </w:del>
      <w:ins w:id="84" w:author="Martin Lindquist" w:date="2016-10-28T15:17:00Z">
        <w:r w:rsidR="006D713E">
          <w:rPr>
            <w:rFonts w:ascii="Times New Roman" w:hAnsi="Times New Roman" w:cs="Times New Roman"/>
            <w:i/>
          </w:rPr>
          <w:t>have included</w:t>
        </w:r>
        <w:r w:rsidR="006D713E" w:rsidRPr="00515EC9">
          <w:rPr>
            <w:rFonts w:ascii="Times New Roman" w:hAnsi="Times New Roman" w:cs="Times New Roman"/>
            <w:i/>
          </w:rPr>
          <w:t xml:space="preserve"> </w:t>
        </w:r>
      </w:ins>
      <w:r w:rsidRPr="00515EC9">
        <w:rPr>
          <w:rFonts w:ascii="Times New Roman" w:hAnsi="Times New Roman" w:cs="Times New Roman"/>
          <w:i/>
        </w:rPr>
        <w:t xml:space="preserve">a comparison of the out-of-sample predictive power of MR.SID and LDS/HMM – the result is summarized in the third panel of Figure 4. MR.SID has better out-of-sample prediction accuracy than the generic LDS/HMM. In addition, the prediction accuracies of MR.SID with different penalty sizes are also plotted in the same figure – and we can see similar patterns that we saw from simulation (Figure 2). </w:t>
      </w:r>
    </w:p>
    <w:p w14:paraId="7CEE94C8" w14:textId="77777777" w:rsidR="003C1772" w:rsidRPr="003C1772" w:rsidRDefault="003C1772" w:rsidP="003C1772">
      <w:pPr>
        <w:rPr>
          <w:rFonts w:ascii="Times New Roman" w:hAnsi="Times New Roman" w:cs="Times New Roman"/>
          <w:b/>
          <w:u w:val="single"/>
        </w:rPr>
      </w:pPr>
      <w:r w:rsidRPr="003C1772">
        <w:rPr>
          <w:rFonts w:ascii="Times New Roman" w:hAnsi="Times New Roman" w:cs="Times New Roman"/>
          <w:b/>
          <w:u w:val="single"/>
        </w:rPr>
        <w:t>Associate Editor:</w:t>
      </w:r>
    </w:p>
    <w:p w14:paraId="67CEC21A" w14:textId="77777777" w:rsidR="003C1772" w:rsidRPr="003C1772" w:rsidRDefault="003C1772" w:rsidP="003C1772">
      <w:pPr>
        <w:rPr>
          <w:rFonts w:ascii="Times New Roman" w:hAnsi="Times New Roman" w:cs="Times New Roman"/>
        </w:rPr>
      </w:pPr>
      <w:r w:rsidRPr="003C1772">
        <w:rPr>
          <w:rFonts w:ascii="Times New Roman" w:hAnsi="Times New Roman" w:cs="Times New Roman"/>
        </w:rPr>
        <w:t>In view of the comments made, the Associate Editor responsible for your article has decided that the paper can be reconsidered for publication after revision. Therefore we look forward to receiving the revised version of the article as soon as possible, but before Dec 01, 2016</w:t>
      </w:r>
      <w:r w:rsidR="008F0BE8">
        <w:rPr>
          <w:rFonts w:ascii="Times New Roman" w:hAnsi="Times New Roman" w:cs="Times New Roman"/>
        </w:rPr>
        <w:t xml:space="preserve"> </w:t>
      </w:r>
      <w:r w:rsidRPr="003C1772">
        <w:rPr>
          <w:rFonts w:ascii="Times New Roman" w:hAnsi="Times New Roman" w:cs="Times New Roman"/>
        </w:rPr>
        <w:t xml:space="preserve">(unless the Editor specifies otherwise), together with a list of changes or a rebuttal against each </w:t>
      </w:r>
      <w:proofErr w:type="gramStart"/>
      <w:r w:rsidRPr="003C1772">
        <w:rPr>
          <w:rFonts w:ascii="Times New Roman" w:hAnsi="Times New Roman" w:cs="Times New Roman"/>
        </w:rPr>
        <w:t>point which</w:t>
      </w:r>
      <w:proofErr w:type="gramEnd"/>
      <w:r w:rsidRPr="003C1772">
        <w:rPr>
          <w:rFonts w:ascii="Times New Roman" w:hAnsi="Times New Roman" w:cs="Times New Roman"/>
        </w:rPr>
        <w:t xml:space="preserve"> is being raised.</w:t>
      </w:r>
    </w:p>
    <w:p w14:paraId="01F94C9F" w14:textId="77777777" w:rsidR="003C1772" w:rsidRPr="006D1097" w:rsidRDefault="003C1772" w:rsidP="003C1772">
      <w:pPr>
        <w:rPr>
          <w:rFonts w:ascii="Times New Roman" w:hAnsi="Times New Roman" w:cs="Times New Roman"/>
        </w:rPr>
      </w:pPr>
      <w:r w:rsidRPr="003C1772">
        <w:rPr>
          <w:rFonts w:ascii="Times New Roman" w:hAnsi="Times New Roman" w:cs="Times New Roman"/>
        </w:rPr>
        <w:t xml:space="preserve">If we do not receive your revision within this period, your paper will be considered withdrawn. Any revision after this will </w:t>
      </w:r>
      <w:bookmarkStart w:id="85" w:name="_GoBack"/>
      <w:bookmarkEnd w:id="85"/>
      <w:r w:rsidRPr="003C1772">
        <w:rPr>
          <w:rFonts w:ascii="Times New Roman" w:hAnsi="Times New Roman" w:cs="Times New Roman"/>
        </w:rPr>
        <w:t>be treated as a new submission and subject to a new review cycle.</w:t>
      </w:r>
    </w:p>
    <w:sectPr w:rsidR="003C1772" w:rsidRPr="006D1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Caffo">
    <w15:presenceInfo w15:providerId="Windows Live" w15:userId="750e6da03ec0bd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97"/>
    <w:rsid w:val="000109BA"/>
    <w:rsid w:val="00024522"/>
    <w:rsid w:val="00055EEF"/>
    <w:rsid w:val="000921D2"/>
    <w:rsid w:val="00102A30"/>
    <w:rsid w:val="00176818"/>
    <w:rsid w:val="00223D80"/>
    <w:rsid w:val="003029A1"/>
    <w:rsid w:val="003C1772"/>
    <w:rsid w:val="004126C8"/>
    <w:rsid w:val="0047260C"/>
    <w:rsid w:val="00515EC9"/>
    <w:rsid w:val="00576978"/>
    <w:rsid w:val="00633F37"/>
    <w:rsid w:val="00641C6C"/>
    <w:rsid w:val="00646965"/>
    <w:rsid w:val="006B7C7C"/>
    <w:rsid w:val="006D1097"/>
    <w:rsid w:val="006D713E"/>
    <w:rsid w:val="008F0BE8"/>
    <w:rsid w:val="00981623"/>
    <w:rsid w:val="00991110"/>
    <w:rsid w:val="00A146DC"/>
    <w:rsid w:val="00A55B57"/>
    <w:rsid w:val="00BD45C1"/>
    <w:rsid w:val="00BF2319"/>
    <w:rsid w:val="00C43770"/>
    <w:rsid w:val="00CD79DC"/>
    <w:rsid w:val="00D079E5"/>
    <w:rsid w:val="00D61EED"/>
    <w:rsid w:val="00DC4DC6"/>
    <w:rsid w:val="00EF4CDE"/>
    <w:rsid w:val="00F358CF"/>
    <w:rsid w:val="00F926B8"/>
    <w:rsid w:val="00FF0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3B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D1097"/>
  </w:style>
  <w:style w:type="character" w:customStyle="1" w:styleId="DateChar">
    <w:name w:val="Date Char"/>
    <w:basedOn w:val="DefaultParagraphFont"/>
    <w:link w:val="Date"/>
    <w:uiPriority w:val="99"/>
    <w:semiHidden/>
    <w:rsid w:val="006D1097"/>
  </w:style>
  <w:style w:type="paragraph" w:styleId="BalloonText">
    <w:name w:val="Balloon Text"/>
    <w:basedOn w:val="Normal"/>
    <w:link w:val="BalloonTextChar"/>
    <w:uiPriority w:val="99"/>
    <w:semiHidden/>
    <w:unhideWhenUsed/>
    <w:rsid w:val="00FF00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01B"/>
    <w:rPr>
      <w:rFonts w:ascii="Tahoma" w:hAnsi="Tahoma" w:cs="Tahoma"/>
      <w:sz w:val="16"/>
      <w:szCs w:val="16"/>
    </w:rPr>
  </w:style>
  <w:style w:type="character" w:styleId="PlaceholderText">
    <w:name w:val="Placeholder Text"/>
    <w:basedOn w:val="DefaultParagraphFont"/>
    <w:uiPriority w:val="99"/>
    <w:semiHidden/>
    <w:rsid w:val="00BF2319"/>
    <w:rPr>
      <w:color w:val="808080"/>
    </w:rPr>
  </w:style>
  <w:style w:type="paragraph" w:styleId="ListParagraph">
    <w:name w:val="List Paragraph"/>
    <w:basedOn w:val="Normal"/>
    <w:uiPriority w:val="34"/>
    <w:qFormat/>
    <w:rsid w:val="00010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2999</TotalTime>
  <Pages>3</Pages>
  <Words>1196</Words>
  <Characters>6822</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8002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Shaojie CHEN</dc:creator>
  <cp:lastModifiedBy>Martin Lindquist</cp:lastModifiedBy>
  <cp:revision>30</cp:revision>
  <dcterms:created xsi:type="dcterms:W3CDTF">2016-10-22T14:32:00Z</dcterms:created>
  <dcterms:modified xsi:type="dcterms:W3CDTF">2016-10-28T19:17:00Z</dcterms:modified>
</cp:coreProperties>
</file>